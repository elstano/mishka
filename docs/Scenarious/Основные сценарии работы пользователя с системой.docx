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5175"/>
        <w:gridCol w:w="5104"/>
      </w:tblGrid>
      <w:tr w:rsidR="00C94811" w:rsidRPr="00F1684A" w:rsidTr="00C94811">
        <w:trPr>
          <w:cantSplit/>
        </w:trPr>
        <w:tc>
          <w:tcPr>
            <w:tcW w:w="2500" w:type="pct"/>
          </w:tcPr>
          <w:p w:rsidR="00C94811" w:rsidRPr="00284BC3" w:rsidRDefault="00C94811" w:rsidP="00C94811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  <w:lang w:val="en-US" w:eastAsia="en-US"/>
              </w:rPr>
              <w:drawing>
                <wp:inline distT="0" distB="0" distL="0" distR="0" wp14:anchorId="62F2A8D9" wp14:editId="1244828C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C94811" w:rsidRPr="00284BC3" w:rsidRDefault="00C94811" w:rsidP="00C94811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950F60B" wp14:editId="61FC053F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637" w:rsidRPr="00F1684A" w:rsidTr="009E2637">
        <w:trPr>
          <w:cantSplit/>
        </w:trPr>
        <w:tc>
          <w:tcPr>
            <w:tcW w:w="5000" w:type="pct"/>
            <w:gridSpan w:val="2"/>
          </w:tcPr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P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Pr="00284BC3" w:rsidRDefault="00284BC3" w:rsidP="009E2637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Первичная дизайн</w:t>
            </w:r>
            <w:r w:rsidR="009B4F42">
              <w:rPr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спецификация</w:t>
            </w:r>
          </w:p>
          <w:p w:rsidR="009E2637" w:rsidRPr="00F1684A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4BC3">
              <w:rPr>
                <w:b/>
                <w:color w:val="000000" w:themeColor="text1"/>
                <w:sz w:val="28"/>
                <w:szCs w:val="28"/>
              </w:rPr>
              <w:t>Основные сценарии работы пользователя с системой</w:t>
            </w: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284BC3" w:rsidRDefault="00284BC3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:rsidR="009E2637" w:rsidRDefault="009E2637" w:rsidP="009E2637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6750" w:type="dxa"/>
              <w:tblInd w:w="3415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284BC3" w:rsidTr="00A64D94">
              <w:tc>
                <w:tcPr>
                  <w:tcW w:w="1980" w:type="dxa"/>
                  <w:shd w:val="clear" w:color="auto" w:fill="BFBFBF" w:themeFill="background1" w:themeFillShade="BF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284BC3" w:rsidTr="00A64D94">
              <w:tc>
                <w:tcPr>
                  <w:tcW w:w="1980" w:type="dxa"/>
                  <w:shd w:val="clear" w:color="auto" w:fill="BFBFBF" w:themeFill="background1" w:themeFillShade="BF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:rsidR="00284BC3" w:rsidRPr="00C35A85" w:rsidRDefault="00284BC3" w:rsidP="00360B6A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del w:id="0" w:author="Ivan Solovyev" w:date="2013-12-17T03:31:00Z">
                    <w:r w:rsidR="00C35A85" w:rsidDel="00360B6A">
                      <w:rPr>
                        <w:b/>
                        <w:color w:val="000000" w:themeColor="text1"/>
                        <w:sz w:val="20"/>
                        <w:szCs w:val="20"/>
                        <w:lang w:val="en-US"/>
                      </w:rPr>
                      <w:delText>3</w:delText>
                    </w:r>
                  </w:del>
                  <w:ins w:id="1" w:author="Ivan Solovyev" w:date="2013-12-17T03:31:00Z">
                    <w:r w:rsidR="00360B6A">
                      <w:rPr>
                        <w:b/>
                        <w:color w:val="000000" w:themeColor="text1"/>
                        <w:sz w:val="20"/>
                        <w:szCs w:val="20"/>
                        <w:lang w:val="en-US"/>
                      </w:rPr>
                      <w:t>4</w:t>
                    </w:r>
                  </w:ins>
                </w:p>
              </w:tc>
            </w:tr>
            <w:tr w:rsidR="00284BC3" w:rsidTr="00A64D94">
              <w:tc>
                <w:tcPr>
                  <w:tcW w:w="1980" w:type="dxa"/>
                  <w:shd w:val="clear" w:color="auto" w:fill="BFBFBF" w:themeFill="background1" w:themeFillShade="BF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:rsidR="00284BC3" w:rsidRPr="003E65E4" w:rsidRDefault="00284BC3" w:rsidP="00284BC3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17.11.2013</w:t>
                  </w:r>
                </w:p>
              </w:tc>
            </w:tr>
          </w:tbl>
          <w:p w:rsidR="009E2637" w:rsidRPr="00F1684A" w:rsidRDefault="009E2637" w:rsidP="00284BC3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9E2637" w:rsidRPr="00F1684A" w:rsidTr="009E2637">
        <w:tc>
          <w:tcPr>
            <w:tcW w:w="5000" w:type="pct"/>
            <w:gridSpan w:val="2"/>
          </w:tcPr>
          <w:p w:rsidR="009E2637" w:rsidRDefault="009E2637" w:rsidP="009E2637">
            <w:pPr>
              <w:spacing w:after="120"/>
              <w:jc w:val="center"/>
              <w:rPr>
                <w:b/>
              </w:rPr>
            </w:pPr>
          </w:p>
          <w:p w:rsidR="009E2637" w:rsidRPr="009E2637" w:rsidRDefault="009E2637" w:rsidP="009E2637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:rsidR="003E65E4" w:rsidRDefault="003E65E4" w:rsidP="00C94811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268"/>
        <w:gridCol w:w="2070"/>
        <w:gridCol w:w="1080"/>
        <w:gridCol w:w="4861"/>
      </w:tblGrid>
      <w:tr w:rsidR="003E65E4" w:rsidTr="00A60C0D">
        <w:tc>
          <w:tcPr>
            <w:tcW w:w="2268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861" w:type="dxa"/>
            <w:shd w:val="clear" w:color="auto" w:fill="BFBFBF" w:themeFill="background1" w:themeFillShade="BF"/>
          </w:tcPr>
          <w:p w:rsidR="003E65E4" w:rsidRPr="003E65E4" w:rsidRDefault="003E65E4" w:rsidP="003E65E4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3E65E4" w:rsidTr="00A60C0D">
        <w:tc>
          <w:tcPr>
            <w:tcW w:w="2268" w:type="dxa"/>
          </w:tcPr>
          <w:p w:rsidR="003E65E4" w:rsidRDefault="003E65E4" w:rsidP="003E65E4">
            <w:r>
              <w:t>Соловьёв И.С.</w:t>
            </w:r>
          </w:p>
        </w:tc>
        <w:tc>
          <w:tcPr>
            <w:tcW w:w="2070" w:type="dxa"/>
          </w:tcPr>
          <w:p w:rsidR="003E65E4" w:rsidRDefault="003E65E4" w:rsidP="003E65E4">
            <w:r>
              <w:t>17.11.2013</w:t>
            </w:r>
          </w:p>
        </w:tc>
        <w:tc>
          <w:tcPr>
            <w:tcW w:w="1080" w:type="dxa"/>
          </w:tcPr>
          <w:p w:rsidR="003E65E4" w:rsidRDefault="003E65E4" w:rsidP="003E65E4">
            <w:r>
              <w:t>0.1</w:t>
            </w:r>
          </w:p>
        </w:tc>
        <w:tc>
          <w:tcPr>
            <w:tcW w:w="4861" w:type="dxa"/>
          </w:tcPr>
          <w:p w:rsidR="003E65E4" w:rsidRPr="00FF6EB7" w:rsidRDefault="003E65E4" w:rsidP="003E65E4">
            <w:pPr>
              <w:rPr>
                <w:lang w:val="en-US"/>
              </w:rPr>
            </w:pPr>
            <w:r>
              <w:t>Первоначальная версия документа</w:t>
            </w:r>
            <w:r w:rsidR="00FF6EB7">
              <w:t>.</w:t>
            </w:r>
          </w:p>
        </w:tc>
      </w:tr>
      <w:tr w:rsidR="003E65E4" w:rsidTr="00A60C0D">
        <w:tc>
          <w:tcPr>
            <w:tcW w:w="2268" w:type="dxa"/>
          </w:tcPr>
          <w:p w:rsidR="003E65E4" w:rsidRDefault="004F1C0B" w:rsidP="003E65E4">
            <w:r>
              <w:t>Соловьёв И.С.</w:t>
            </w:r>
          </w:p>
        </w:tc>
        <w:tc>
          <w:tcPr>
            <w:tcW w:w="2070" w:type="dxa"/>
          </w:tcPr>
          <w:p w:rsidR="003E65E4" w:rsidRDefault="004F1C0B" w:rsidP="003E65E4">
            <w:r>
              <w:t>04.12.2013</w:t>
            </w:r>
          </w:p>
        </w:tc>
        <w:tc>
          <w:tcPr>
            <w:tcW w:w="1080" w:type="dxa"/>
          </w:tcPr>
          <w:p w:rsidR="003E65E4" w:rsidRDefault="004F1C0B" w:rsidP="003E65E4">
            <w:r>
              <w:t>0.2</w:t>
            </w:r>
          </w:p>
        </w:tc>
        <w:tc>
          <w:tcPr>
            <w:tcW w:w="4861" w:type="dxa"/>
          </w:tcPr>
          <w:p w:rsidR="003E65E4" w:rsidRDefault="004F1C0B" w:rsidP="003E65E4">
            <w:r>
              <w:t>Добавлены сценарии работы с НЗП, заводами, продуктами</w:t>
            </w:r>
            <w:r w:rsidR="00FF6EB7">
              <w:t>.</w:t>
            </w:r>
          </w:p>
        </w:tc>
      </w:tr>
      <w:tr w:rsidR="00C35A85" w:rsidTr="00A60C0D">
        <w:tc>
          <w:tcPr>
            <w:tcW w:w="2268" w:type="dxa"/>
          </w:tcPr>
          <w:p w:rsidR="00C35A85" w:rsidRPr="00360B6A" w:rsidRDefault="00C35A85" w:rsidP="003E65E4">
            <w:pPr>
              <w:rPr>
                <w:lang w:val="en-US"/>
              </w:rPr>
            </w:pPr>
            <w:r>
              <w:t>Соловьёв И.С.</w:t>
            </w:r>
          </w:p>
        </w:tc>
        <w:tc>
          <w:tcPr>
            <w:tcW w:w="2070" w:type="dxa"/>
          </w:tcPr>
          <w:p w:rsidR="00C35A85" w:rsidRPr="00C821BC" w:rsidRDefault="00C35A85" w:rsidP="003E65E4">
            <w:pPr>
              <w:rPr>
                <w:lang w:val="en-US"/>
              </w:rPr>
            </w:pPr>
            <w:r>
              <w:rPr>
                <w:lang w:val="en-US"/>
              </w:rPr>
              <w:t>06.12.2013</w:t>
            </w:r>
          </w:p>
        </w:tc>
        <w:tc>
          <w:tcPr>
            <w:tcW w:w="1080" w:type="dxa"/>
          </w:tcPr>
          <w:p w:rsidR="00C35A85" w:rsidRDefault="00C35A85" w:rsidP="003E65E4">
            <w:r>
              <w:t>0.3</w:t>
            </w:r>
          </w:p>
        </w:tc>
        <w:tc>
          <w:tcPr>
            <w:tcW w:w="4861" w:type="dxa"/>
          </w:tcPr>
          <w:p w:rsidR="00C35A85" w:rsidRDefault="008C0F89" w:rsidP="00A75AE4">
            <w:r>
              <w:t>Обновлен</w:t>
            </w:r>
            <w:r w:rsidR="00A75AE4">
              <w:t>ы</w:t>
            </w:r>
            <w:r>
              <w:t xml:space="preserve"> сценари</w:t>
            </w:r>
            <w:r w:rsidR="00A75AE4">
              <w:t>и работы пользователя с системой по результатам анализа документа</w:t>
            </w:r>
            <w:r>
              <w:t>.</w:t>
            </w:r>
          </w:p>
        </w:tc>
      </w:tr>
      <w:tr w:rsidR="00360B6A" w:rsidTr="00A60C0D">
        <w:trPr>
          <w:ins w:id="2" w:author="Ivan Solovyev" w:date="2013-12-17T03:31:00Z"/>
        </w:trPr>
        <w:tc>
          <w:tcPr>
            <w:tcW w:w="2268" w:type="dxa"/>
          </w:tcPr>
          <w:p w:rsidR="00360B6A" w:rsidRDefault="00360B6A" w:rsidP="003E65E4">
            <w:pPr>
              <w:rPr>
                <w:ins w:id="3" w:author="Ivan Solovyev" w:date="2013-12-17T03:31:00Z"/>
              </w:rPr>
            </w:pPr>
            <w:ins w:id="4" w:author="Ivan Solovyev" w:date="2013-12-17T03:32:00Z">
              <w:r>
                <w:t>Соловьёв И.С.</w:t>
              </w:r>
            </w:ins>
          </w:p>
        </w:tc>
        <w:tc>
          <w:tcPr>
            <w:tcW w:w="2070" w:type="dxa"/>
          </w:tcPr>
          <w:p w:rsidR="00360B6A" w:rsidRPr="00360B6A" w:rsidRDefault="00360B6A" w:rsidP="003E65E4">
            <w:pPr>
              <w:rPr>
                <w:ins w:id="5" w:author="Ivan Solovyev" w:date="2013-12-17T03:31:00Z"/>
              </w:rPr>
            </w:pPr>
            <w:ins w:id="6" w:author="Ivan Solovyev" w:date="2013-12-17T03:32:00Z">
              <w:r>
                <w:t>17.12.2013</w:t>
              </w:r>
            </w:ins>
          </w:p>
        </w:tc>
        <w:tc>
          <w:tcPr>
            <w:tcW w:w="1080" w:type="dxa"/>
          </w:tcPr>
          <w:p w:rsidR="00360B6A" w:rsidRDefault="00360B6A" w:rsidP="003E65E4">
            <w:pPr>
              <w:rPr>
                <w:ins w:id="7" w:author="Ivan Solovyev" w:date="2013-12-17T03:31:00Z"/>
              </w:rPr>
            </w:pPr>
            <w:ins w:id="8" w:author="Ivan Solovyev" w:date="2013-12-17T03:32:00Z">
              <w:r>
                <w:t>0.4</w:t>
              </w:r>
            </w:ins>
          </w:p>
        </w:tc>
        <w:tc>
          <w:tcPr>
            <w:tcW w:w="4861" w:type="dxa"/>
          </w:tcPr>
          <w:p w:rsidR="00360B6A" w:rsidRDefault="00360B6A" w:rsidP="00A75AE4">
            <w:pPr>
              <w:rPr>
                <w:ins w:id="9" w:author="Ivan Solovyev" w:date="2013-12-17T03:51:00Z"/>
              </w:rPr>
            </w:pPr>
            <w:ins w:id="10" w:author="Ivan Solovyev" w:date="2013-12-17T03:32:00Z">
              <w:r>
                <w:t xml:space="preserve">Добавлено упоминание </w:t>
              </w:r>
              <w:r>
                <w:rPr>
                  <w:lang w:val="en-US"/>
                </w:rPr>
                <w:t>SAP</w:t>
              </w:r>
              <w:r>
                <w:t xml:space="preserve"> и ИТС.</w:t>
              </w:r>
            </w:ins>
          </w:p>
          <w:p w:rsidR="00714069" w:rsidRDefault="00714069" w:rsidP="00A75AE4">
            <w:pPr>
              <w:rPr>
                <w:ins w:id="11" w:author="Ivan Solovyev" w:date="2013-12-17T03:50:00Z"/>
              </w:rPr>
            </w:pPr>
            <w:ins w:id="12" w:author="Ivan Solovyev" w:date="2013-12-17T03:51:00Z">
              <w:r>
                <w:t>Обработка исключений при загрузке с уровня файла изменена на уровень строки.</w:t>
              </w:r>
            </w:ins>
            <w:bookmarkStart w:id="13" w:name="_GoBack"/>
            <w:bookmarkEnd w:id="13"/>
          </w:p>
          <w:p w:rsidR="00714069" w:rsidRPr="00360B6A" w:rsidRDefault="00714069" w:rsidP="00A75AE4">
            <w:pPr>
              <w:rPr>
                <w:ins w:id="14" w:author="Ivan Solovyev" w:date="2013-12-17T03:31:00Z"/>
              </w:rPr>
            </w:pPr>
            <w:ins w:id="15" w:author="Ivan Solovyev" w:date="2013-12-17T03:50:00Z">
              <w:r>
                <w:t xml:space="preserve">Новый шаг по выгрузке расписания добавлен к базовому ходу сценария </w:t>
              </w:r>
            </w:ins>
            <w:ins w:id="16" w:author="Ivan Solovyev" w:date="2013-12-17T03:51:00Z">
              <w:r>
                <w:t>«Запуск расчетного модуля».</w:t>
              </w:r>
            </w:ins>
          </w:p>
        </w:tc>
      </w:tr>
    </w:tbl>
    <w:p w:rsidR="003E65E4" w:rsidRDefault="003E65E4" w:rsidP="003E65E4"/>
    <w:p w:rsidR="002E6DCC" w:rsidRPr="00F1684A" w:rsidRDefault="002E6DCC" w:rsidP="00C94811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:rsidR="00C821BC" w:rsidRPr="00C821BC" w:rsidRDefault="004F1C0B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C821BC" w:rsidRPr="005B6525">
        <w:rPr>
          <w:caps/>
          <w:noProof/>
        </w:rPr>
        <w:t>1.</w:t>
      </w:r>
      <w:r w:rsidR="00C821BC"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C821BC" w:rsidRPr="005B6525">
        <w:rPr>
          <w:caps/>
          <w:noProof/>
        </w:rPr>
        <w:t>Общие положения</w:t>
      </w:r>
      <w:r w:rsidR="00C821BC">
        <w:rPr>
          <w:noProof/>
        </w:rPr>
        <w:tab/>
      </w:r>
      <w:r w:rsidR="00C821BC">
        <w:rPr>
          <w:noProof/>
        </w:rPr>
        <w:fldChar w:fldCharType="begin"/>
      </w:r>
      <w:r w:rsidR="00C821BC">
        <w:rPr>
          <w:noProof/>
        </w:rPr>
        <w:instrText xml:space="preserve"> PAGEREF _Toc374106394 \h </w:instrText>
      </w:r>
      <w:r w:rsidR="00C821BC">
        <w:rPr>
          <w:noProof/>
        </w:rPr>
      </w:r>
      <w:r w:rsidR="00C821BC">
        <w:rPr>
          <w:noProof/>
        </w:rPr>
        <w:fldChar w:fldCharType="separate"/>
      </w:r>
      <w:r w:rsidR="00C821BC">
        <w:rPr>
          <w:noProof/>
        </w:rPr>
        <w:t>4</w:t>
      </w:r>
      <w:r w:rsidR="00C821BC"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Назначение документа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Область применения данного документа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21BC" w:rsidRPr="00C821BC" w:rsidRDefault="00C821B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5B6525">
        <w:rPr>
          <w:caps/>
          <w:noProof/>
        </w:rPr>
        <w:t>2.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B6525">
        <w:rPr>
          <w:caps/>
          <w:noProof/>
        </w:rPr>
        <w:t>Сценарии работы с системой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2.1.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информации о заводах,  электролизных цехах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2.2.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информации о продуктах, марках продуктов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2.3.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Обновление НСИ по 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2.4.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расписания доступности 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2.5.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остатков продукции на СГП, НЗП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2.6.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прогноза по химии сырца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2.7.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ресурса фильтров тонкой очистки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2.8.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пакета заказов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88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2.9.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Ввод транспортных тарифов, пунктов назначения доставки, типов вагонов транспортировки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2.10.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Проспотр журнала событий (ошибок операции считывания данных)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2.11.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Запуск расчетного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821BC" w:rsidRPr="00C821BC" w:rsidRDefault="00C821BC">
      <w:pPr>
        <w:pStyle w:val="TOC2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2.12.</w:t>
      </w:r>
      <w:r w:rsidRPr="00C821B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Просмотр текущего состояния выполнения расчета (шаг выполнения алгоритма)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821BC" w:rsidRDefault="00C821BC">
      <w:pPr>
        <w:pStyle w:val="TOC2"/>
        <w:tabs>
          <w:tab w:val="left" w:pos="1100"/>
          <w:tab w:val="right" w:leader="dot" w:pos="10053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Получение результатов работы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_Toc374106410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E6DCC" w:rsidRPr="00F1684A" w:rsidRDefault="004F1C0B" w:rsidP="00284BC3">
      <w:r>
        <w:fldChar w:fldCharType="end"/>
      </w:r>
    </w:p>
    <w:p w:rsidR="002E6DCC" w:rsidRPr="00F1684A" w:rsidRDefault="00B44883" w:rsidP="00E51095">
      <w:pPr>
        <w:pStyle w:val="Heading1"/>
        <w:pageBreakBefore/>
        <w:numPr>
          <w:ilvl w:val="0"/>
          <w:numId w:val="1"/>
        </w:numPr>
        <w:spacing w:before="0" w:after="120"/>
        <w:ind w:left="425" w:hanging="357"/>
        <w:rPr>
          <w:rFonts w:ascii="Times New Roman" w:hAnsi="Times New Roman" w:cs="Times New Roman"/>
          <w:caps/>
          <w:sz w:val="28"/>
          <w:szCs w:val="28"/>
        </w:rPr>
      </w:pPr>
      <w:bookmarkStart w:id="17" w:name="_Toc372674792"/>
      <w:bookmarkStart w:id="18" w:name="_Toc373881215"/>
      <w:bookmarkStart w:id="19" w:name="_Toc374106394"/>
      <w:r>
        <w:rPr>
          <w:rFonts w:ascii="Times New Roman" w:hAnsi="Times New Roman" w:cs="Times New Roman"/>
          <w:caps/>
          <w:sz w:val="28"/>
          <w:szCs w:val="28"/>
        </w:rPr>
        <w:lastRenderedPageBreak/>
        <w:t>О</w:t>
      </w:r>
      <w:r w:rsidR="002E6DCC" w:rsidRPr="00F1684A">
        <w:rPr>
          <w:rFonts w:ascii="Times New Roman" w:hAnsi="Times New Roman" w:cs="Times New Roman"/>
          <w:caps/>
          <w:sz w:val="28"/>
          <w:szCs w:val="28"/>
        </w:rPr>
        <w:t>бщие положения</w:t>
      </w:r>
      <w:bookmarkEnd w:id="17"/>
      <w:bookmarkEnd w:id="18"/>
      <w:bookmarkEnd w:id="19"/>
    </w:p>
    <w:p w:rsidR="002E6DCC" w:rsidRPr="0073164E" w:rsidRDefault="00B44883" w:rsidP="00C821BC">
      <w:pPr>
        <w:pStyle w:val="Heading2"/>
        <w:numPr>
          <w:ilvl w:val="1"/>
          <w:numId w:val="11"/>
        </w:numPr>
      </w:pPr>
      <w:bookmarkStart w:id="20" w:name="_Toc354160410"/>
      <w:bookmarkStart w:id="21" w:name="_Toc372674793"/>
      <w:bookmarkStart w:id="22" w:name="_Toc373881216"/>
      <w:bookmarkStart w:id="23" w:name="_Toc374106395"/>
      <w:r>
        <w:t>Н</w:t>
      </w:r>
      <w:r w:rsidR="002E6DCC" w:rsidRPr="0073164E">
        <w:t>азначение документа</w:t>
      </w:r>
      <w:bookmarkEnd w:id="20"/>
      <w:bookmarkEnd w:id="21"/>
      <w:bookmarkEnd w:id="22"/>
      <w:bookmarkEnd w:id="23"/>
    </w:p>
    <w:p w:rsidR="002E6DCC" w:rsidRDefault="002E6DCC" w:rsidP="002E6DCC">
      <w:pPr>
        <w:spacing w:after="120"/>
        <w:jc w:val="both"/>
      </w:pPr>
      <w:r w:rsidRPr="0073164E">
        <w:t>Насто</w:t>
      </w:r>
      <w:r w:rsidR="00B878B9">
        <w:t>ящий документ содержит описание сценариев работы пользователя с системой при</w:t>
      </w:r>
      <w:r w:rsidRPr="0073164E">
        <w:t xml:space="preserve"> решени</w:t>
      </w:r>
      <w:r w:rsidR="00B878B9">
        <w:t>и</w:t>
      </w:r>
      <w:r w:rsidRPr="0073164E">
        <w:t xml:space="preserve"> </w:t>
      </w:r>
      <w:r w:rsidR="00B878B9">
        <w:t xml:space="preserve">задачи по </w:t>
      </w:r>
      <w:r w:rsidRPr="0073164E">
        <w:t xml:space="preserve">оптимизационной модели </w:t>
      </w:r>
      <w:r w:rsidR="00FF6EB7" w:rsidRPr="0073164E">
        <w:t>распределени</w:t>
      </w:r>
      <w:r w:rsidR="00FF6EB7">
        <w:t>я</w:t>
      </w:r>
      <w:r w:rsidR="00FF6EB7" w:rsidRPr="0073164E">
        <w:t xml:space="preserve"> </w:t>
      </w:r>
      <w:r w:rsidRPr="0073164E">
        <w:t>сбытовых</w:t>
      </w:r>
      <w:r w:rsidR="00B878B9">
        <w:t xml:space="preserve"> заказов по литейным агрегатам.</w:t>
      </w:r>
    </w:p>
    <w:p w:rsidR="00B878B9" w:rsidRDefault="00B878B9" w:rsidP="002E6DCC">
      <w:pPr>
        <w:spacing w:after="120"/>
        <w:jc w:val="both"/>
      </w:pPr>
      <w:r>
        <w:t>Данный документ содержит высокоуровневое описание взаимодействия пользователя и служит основой для описания входных интерфейсов программы, базового описания интерфейса системы.</w:t>
      </w:r>
    </w:p>
    <w:p w:rsidR="00790093" w:rsidRDefault="00B878B9" w:rsidP="002E6DCC">
      <w:pPr>
        <w:spacing w:after="120"/>
        <w:jc w:val="both"/>
      </w:pPr>
      <w:r>
        <w:t>После согласования данный документ будет использоваться для формирования пред</w:t>
      </w:r>
      <w:r w:rsidR="00790093">
        <w:t>ставления у заказчика о системе,</w:t>
      </w:r>
      <w:r>
        <w:t xml:space="preserve"> а также </w:t>
      </w:r>
      <w:r w:rsidR="00790093">
        <w:t xml:space="preserve">будет служить в качестве основы </w:t>
      </w:r>
      <w:r>
        <w:t xml:space="preserve">для последующего составления документации. После согласования с заказчиком </w:t>
      </w:r>
      <w:r w:rsidR="00790093">
        <w:t xml:space="preserve">данный документ будет рассматриваться как опорный документ для разрешения вопросов, связанных с работой </w:t>
      </w:r>
      <w:r w:rsidR="00FF6EB7">
        <w:t>программы</w:t>
      </w:r>
      <w:r>
        <w:t>.</w:t>
      </w:r>
    </w:p>
    <w:p w:rsidR="002E6DCC" w:rsidRPr="0073164E" w:rsidRDefault="002E6DCC" w:rsidP="002E6DCC">
      <w:pPr>
        <w:spacing w:after="120"/>
        <w:jc w:val="both"/>
      </w:pPr>
    </w:p>
    <w:p w:rsidR="002E6DCC" w:rsidRDefault="00B44883" w:rsidP="00C821BC">
      <w:pPr>
        <w:pStyle w:val="Heading2"/>
        <w:numPr>
          <w:ilvl w:val="1"/>
          <w:numId w:val="11"/>
        </w:numPr>
      </w:pPr>
      <w:bookmarkStart w:id="24" w:name="_Toc354160412"/>
      <w:bookmarkStart w:id="25" w:name="_Toc372674794"/>
      <w:bookmarkStart w:id="26" w:name="_Toc373881217"/>
      <w:bookmarkStart w:id="27" w:name="_Toc374106396"/>
      <w:r>
        <w:t>О</w:t>
      </w:r>
      <w:r w:rsidR="00A458AF">
        <w:t xml:space="preserve">бласть </w:t>
      </w:r>
      <w:r w:rsidR="00376638">
        <w:t>применения</w:t>
      </w:r>
      <w:r w:rsidR="00A458AF">
        <w:t xml:space="preserve"> данного документа</w:t>
      </w:r>
      <w:bookmarkEnd w:id="24"/>
      <w:bookmarkEnd w:id="25"/>
      <w:bookmarkEnd w:id="26"/>
      <w:bookmarkEnd w:id="27"/>
    </w:p>
    <w:p w:rsidR="00A458AF" w:rsidRDefault="00A458AF" w:rsidP="00A458AF">
      <w:r>
        <w:t>Следующие сценарии в области рассмотрения данного документа:</w:t>
      </w:r>
    </w:p>
    <w:p w:rsidR="003F474D" w:rsidRDefault="003F474D" w:rsidP="00E51095">
      <w:pPr>
        <w:pStyle w:val="ListParagraph"/>
        <w:numPr>
          <w:ilvl w:val="0"/>
          <w:numId w:val="3"/>
        </w:numPr>
      </w:pPr>
      <w:r>
        <w:t>Ввод информации о заводах</w:t>
      </w:r>
    </w:p>
    <w:p w:rsidR="00A6199A" w:rsidRDefault="00A6199A" w:rsidP="00E51095">
      <w:pPr>
        <w:pStyle w:val="ListParagraph"/>
        <w:numPr>
          <w:ilvl w:val="0"/>
          <w:numId w:val="3"/>
        </w:numPr>
      </w:pPr>
      <w:r>
        <w:t>Ввод информации о продуктах</w:t>
      </w:r>
      <w:r w:rsidR="00E436FD">
        <w:t>, марках продуктов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Обновление НСИ (нормативно-справочной информации) по ЛА (литейным агрегатам)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расписания доступности ЛА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остатков</w:t>
      </w:r>
      <w:r w:rsidR="00E17BE2">
        <w:t xml:space="preserve"> продукции</w:t>
      </w:r>
      <w:r>
        <w:t xml:space="preserve"> на СГП (склад готовой продукции)</w:t>
      </w:r>
      <w:r w:rsidR="00750C60">
        <w:t>, НЗП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прогноза по химии сырца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ресурсов фильтров тонкой очистки и оснастки</w:t>
      </w:r>
    </w:p>
    <w:p w:rsidR="00A458AF" w:rsidRDefault="00A458AF" w:rsidP="00E51095">
      <w:pPr>
        <w:pStyle w:val="ListParagraph"/>
        <w:numPr>
          <w:ilvl w:val="0"/>
          <w:numId w:val="3"/>
        </w:numPr>
      </w:pPr>
      <w:r>
        <w:t>Ввод пакета заказов</w:t>
      </w:r>
    </w:p>
    <w:p w:rsidR="00A458AF" w:rsidRDefault="00B44883" w:rsidP="00E51095">
      <w:pPr>
        <w:pStyle w:val="ListParagraph"/>
        <w:numPr>
          <w:ilvl w:val="0"/>
          <w:numId w:val="3"/>
        </w:numPr>
      </w:pPr>
      <w:r>
        <w:t>Ввод транспортных тарифов</w:t>
      </w:r>
      <w:r w:rsidR="003F474D">
        <w:t>, пунктов назначения доставки</w:t>
      </w:r>
      <w:r w:rsidR="00E436FD">
        <w:t>, типов вагонов транспортировки</w:t>
      </w:r>
    </w:p>
    <w:p w:rsidR="00B44883" w:rsidRDefault="00B44883" w:rsidP="00E51095">
      <w:pPr>
        <w:pStyle w:val="ListParagraph"/>
        <w:numPr>
          <w:ilvl w:val="0"/>
          <w:numId w:val="3"/>
        </w:numPr>
      </w:pPr>
      <w:r>
        <w:t>Просмотр журнала событий (ошибок операций считывания)</w:t>
      </w:r>
    </w:p>
    <w:p w:rsidR="00B44883" w:rsidRDefault="00B44883" w:rsidP="00E51095">
      <w:pPr>
        <w:pStyle w:val="ListParagraph"/>
        <w:numPr>
          <w:ilvl w:val="0"/>
          <w:numId w:val="3"/>
        </w:numPr>
      </w:pPr>
      <w:r>
        <w:t>Запуск расчетного алгоритма</w:t>
      </w:r>
    </w:p>
    <w:p w:rsidR="00B44883" w:rsidRDefault="00B44883" w:rsidP="00E51095">
      <w:pPr>
        <w:pStyle w:val="ListParagraph"/>
        <w:numPr>
          <w:ilvl w:val="0"/>
          <w:numId w:val="3"/>
        </w:numPr>
      </w:pPr>
      <w:r>
        <w:t>Просмотр текущего состояния выполнения расчета (шаг выполнения алгоритма)</w:t>
      </w:r>
    </w:p>
    <w:p w:rsidR="000757EC" w:rsidRDefault="00B44883" w:rsidP="00F15814">
      <w:pPr>
        <w:pStyle w:val="ListParagraph"/>
        <w:numPr>
          <w:ilvl w:val="0"/>
          <w:numId w:val="3"/>
        </w:numPr>
      </w:pPr>
      <w:r>
        <w:t>Получение результатов работы алгоритма</w:t>
      </w:r>
    </w:p>
    <w:p w:rsidR="002E6DCC" w:rsidRDefault="00B44883" w:rsidP="006F3A66">
      <w:pPr>
        <w:spacing w:after="120"/>
        <w:jc w:val="both"/>
      </w:pPr>
      <w:r>
        <w:t xml:space="preserve">Данный документ не содержит детального описания интеграционных интерфейсов, а содержит только лишь высокоуровневое описание интерфейса. Данные документ включает в себя лишь описание сценариев работы пользователей с системой. Описание процесса подготовки данных, последовательности операций работы с системой (очередность запуска сценариев работы с системой) </w:t>
      </w:r>
      <w:r w:rsidR="00BC303D">
        <w:t>выходит за рамки</w:t>
      </w:r>
      <w:r>
        <w:t xml:space="preserve"> рассмотрения данного документа.</w:t>
      </w:r>
    </w:p>
    <w:p w:rsidR="009106A9" w:rsidRDefault="009106A9" w:rsidP="006F3A66">
      <w:pPr>
        <w:spacing w:after="120"/>
        <w:jc w:val="both"/>
      </w:pPr>
      <w:r>
        <w:t>Данный документ не содержит описания формата исходных данных, формата вывода результата работы алгоритмов. Одной из целей данного документа является определение необходимых интеграционных интерфейсов. Детальный формат исходных данных описан в дизайн</w:t>
      </w:r>
      <w:r w:rsidR="009B4F42">
        <w:t>-</w:t>
      </w:r>
      <w:r>
        <w:t>спецификации интеграционных интерфейсов.</w:t>
      </w:r>
    </w:p>
    <w:p w:rsidR="00F15814" w:rsidRDefault="00F15814" w:rsidP="006F3A66">
      <w:pPr>
        <w:spacing w:after="120"/>
        <w:jc w:val="both"/>
        <w:rPr>
          <w:ins w:id="28" w:author="Ivan Solovyev" w:date="2013-12-17T03:32:00Z"/>
        </w:rPr>
      </w:pPr>
      <w:r>
        <w:t xml:space="preserve">Данный документ не содержит описания сценария изменения расчетного расписания пользователем и </w:t>
      </w:r>
      <w:r w:rsidR="00BC303D">
        <w:t xml:space="preserve">операций </w:t>
      </w:r>
      <w:r>
        <w:t xml:space="preserve">системы по поддержанию </w:t>
      </w:r>
      <w:r w:rsidR="00BC303D">
        <w:t xml:space="preserve">изменений </w:t>
      </w:r>
      <w:r>
        <w:t>указанного расписания. Описание сценария изменения расписания будет предоставлено в отдельном документе</w:t>
      </w:r>
      <w:ins w:id="29" w:author="Ivan Solovyev" w:date="2013-12-17T03:33:00Z">
        <w:r w:rsidR="00360B6A">
          <w:t xml:space="preserve"> во время выполнения второго этапа</w:t>
        </w:r>
      </w:ins>
      <w:r>
        <w:t>.</w:t>
      </w:r>
    </w:p>
    <w:p w:rsidR="00360B6A" w:rsidRPr="00360B6A" w:rsidRDefault="00360B6A" w:rsidP="006F3A66">
      <w:pPr>
        <w:spacing w:after="120"/>
        <w:jc w:val="both"/>
      </w:pPr>
      <w:ins w:id="30" w:author="Ivan Solovyev" w:date="2013-12-17T03:32:00Z">
        <w:r>
          <w:t xml:space="preserve">Данный документ не содержит описания сценариев обмена информацией с системами </w:t>
        </w:r>
      </w:ins>
      <w:ins w:id="31" w:author="Ivan Solovyev" w:date="2013-12-17T03:33:00Z">
        <w:r>
          <w:rPr>
            <w:lang w:val="en-US"/>
          </w:rPr>
          <w:t>SAP</w:t>
        </w:r>
        <w:r w:rsidRPr="00360B6A">
          <w:t xml:space="preserve"> </w:t>
        </w:r>
        <w:r>
          <w:t>и ИТС. Описание сценариев обмена информацией будет предоставлено в отдельном документе во время выполнения второго этапа.</w:t>
        </w:r>
      </w:ins>
    </w:p>
    <w:p w:rsidR="00B44883" w:rsidRPr="0073164E" w:rsidRDefault="00B44883" w:rsidP="006F3A66">
      <w:pPr>
        <w:spacing w:after="120"/>
        <w:jc w:val="both"/>
      </w:pPr>
    </w:p>
    <w:p w:rsidR="002E6DCC" w:rsidRPr="00A20108" w:rsidRDefault="005D4F79" w:rsidP="00C821BC">
      <w:pPr>
        <w:pStyle w:val="Heading1"/>
        <w:pageBreakBefore/>
        <w:numPr>
          <w:ilvl w:val="0"/>
          <w:numId w:val="11"/>
        </w:numPr>
        <w:spacing w:before="0" w:after="120"/>
        <w:ind w:left="425" w:hanging="357"/>
        <w:jc w:val="both"/>
        <w:rPr>
          <w:rFonts w:ascii="Times New Roman" w:hAnsi="Times New Roman" w:cs="Times New Roman"/>
          <w:caps/>
          <w:sz w:val="28"/>
          <w:szCs w:val="28"/>
        </w:rPr>
      </w:pPr>
      <w:bookmarkStart w:id="32" w:name="_Toc372674795"/>
      <w:bookmarkStart w:id="33" w:name="_Toc373881218"/>
      <w:bookmarkStart w:id="34" w:name="_Toc374106397"/>
      <w:r>
        <w:rPr>
          <w:rFonts w:ascii="Times New Roman" w:hAnsi="Times New Roman" w:cs="Times New Roman"/>
          <w:caps/>
          <w:sz w:val="28"/>
          <w:szCs w:val="28"/>
        </w:rPr>
        <w:lastRenderedPageBreak/>
        <w:t>Сценарии работы с системой</w:t>
      </w:r>
      <w:bookmarkEnd w:id="32"/>
      <w:bookmarkEnd w:id="33"/>
      <w:bookmarkEnd w:id="34"/>
    </w:p>
    <w:p w:rsidR="00C16EFA" w:rsidRDefault="00C16EFA" w:rsidP="00C821BC">
      <w:pPr>
        <w:pStyle w:val="Heading2"/>
        <w:numPr>
          <w:ilvl w:val="1"/>
          <w:numId w:val="9"/>
        </w:numPr>
      </w:pPr>
      <w:bookmarkStart w:id="35" w:name="_Toc373881219"/>
      <w:bookmarkStart w:id="36" w:name="_Toc374106398"/>
      <w:bookmarkStart w:id="37" w:name="_Toc372674796"/>
      <w:r>
        <w:t>Ввод информации о заводах</w:t>
      </w:r>
      <w:bookmarkEnd w:id="35"/>
      <w:bookmarkEnd w:id="36"/>
    </w:p>
    <w:p w:rsidR="00C16EFA" w:rsidRDefault="00C16EFA" w:rsidP="00C821BC">
      <w:pPr>
        <w:pStyle w:val="Heading3"/>
        <w:numPr>
          <w:ilvl w:val="2"/>
          <w:numId w:val="9"/>
        </w:numPr>
      </w:pPr>
      <w:bookmarkStart w:id="38" w:name="_Toc373881220"/>
      <w:r>
        <w:t>Описани</w:t>
      </w:r>
      <w:r w:rsidR="006561D3">
        <w:t>е сценария</w:t>
      </w:r>
      <w:bookmarkEnd w:id="38"/>
    </w:p>
    <w:p w:rsidR="00C16EFA" w:rsidRDefault="00C16EFA" w:rsidP="00C35A85">
      <w:pPr>
        <w:jc w:val="both"/>
      </w:pPr>
      <w:r>
        <w:rPr>
          <w:noProof/>
          <w:lang w:val="en-US" w:eastAsia="en-US"/>
        </w:rPr>
        <w:drawing>
          <wp:inline distT="0" distB="0" distL="0" distR="0" wp14:anchorId="2989FEE7" wp14:editId="2E049CCA">
            <wp:extent cx="6390005" cy="2753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FA" w:rsidRDefault="006561D3" w:rsidP="00C35A85">
      <w:pPr>
        <w:jc w:val="both"/>
      </w:pPr>
      <w:r>
        <w:t>Данный сценарий определяет процесс загрузки информации о заводах.</w:t>
      </w:r>
    </w:p>
    <w:p w:rsidR="00C16EFA" w:rsidRPr="00C16EFA" w:rsidRDefault="00C16EFA" w:rsidP="00C35A85">
      <w:pPr>
        <w:jc w:val="both"/>
      </w:pPr>
    </w:p>
    <w:p w:rsidR="00C16EFA" w:rsidRDefault="006561D3" w:rsidP="00C821BC">
      <w:pPr>
        <w:pStyle w:val="Heading3"/>
        <w:numPr>
          <w:ilvl w:val="2"/>
          <w:numId w:val="9"/>
        </w:numPr>
      </w:pPr>
      <w:bookmarkStart w:id="39" w:name="_Toc373881221"/>
      <w:r>
        <w:t>Предварительные условия</w:t>
      </w:r>
      <w:bookmarkEnd w:id="39"/>
    </w:p>
    <w:p w:rsidR="006561D3" w:rsidRDefault="006561D3" w:rsidP="00C35A85">
      <w:pPr>
        <w:jc w:val="both"/>
      </w:pPr>
      <w:r>
        <w:t>Данны</w:t>
      </w:r>
      <w:r w:rsidR="002D00C5">
        <w:t>е</w:t>
      </w:r>
      <w:r>
        <w:t xml:space="preserve"> </w:t>
      </w:r>
      <w:r w:rsidR="004F1C0B">
        <w:t xml:space="preserve">о заводах </w:t>
      </w:r>
      <w:r>
        <w:t xml:space="preserve">подготовлены и размещены в заранее </w:t>
      </w:r>
      <w:r w:rsidR="002E2EB2">
        <w:t xml:space="preserve">обговоренной </w:t>
      </w:r>
      <w:r>
        <w:t>папке в файловой системе.</w:t>
      </w:r>
    </w:p>
    <w:p w:rsidR="006561D3" w:rsidRDefault="006561D3" w:rsidP="00C35A85">
      <w:pPr>
        <w:jc w:val="both"/>
      </w:pPr>
      <w:r>
        <w:t>При обновлении информации</w:t>
      </w:r>
      <w:r w:rsidR="002E2EB2">
        <w:t xml:space="preserve"> пользователем</w:t>
      </w:r>
      <w:r>
        <w:t xml:space="preserve"> обновляется только файл, содержащий изменяемую информацию. Тем не менее, все файлы должны присутствовать в </w:t>
      </w:r>
      <w:r w:rsidR="002D00C5">
        <w:t>директории файловой системы</w:t>
      </w:r>
      <w:r>
        <w:t>.</w:t>
      </w:r>
    </w:p>
    <w:p w:rsidR="006561D3" w:rsidRDefault="006561D3" w:rsidP="00C35A85">
      <w:pPr>
        <w:jc w:val="both"/>
      </w:pPr>
    </w:p>
    <w:p w:rsidR="006561D3" w:rsidRDefault="006561D3" w:rsidP="00C821BC">
      <w:pPr>
        <w:pStyle w:val="Heading3"/>
        <w:numPr>
          <w:ilvl w:val="2"/>
          <w:numId w:val="9"/>
        </w:numPr>
      </w:pPr>
      <w:bookmarkStart w:id="40" w:name="_Toc373881222"/>
      <w:r>
        <w:t>Базовый ход выполнения сценария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6561D3" w:rsidTr="00E44D42">
        <w:tc>
          <w:tcPr>
            <w:tcW w:w="727" w:type="dxa"/>
            <w:shd w:val="clear" w:color="auto" w:fill="BFBFBF" w:themeFill="background1" w:themeFillShade="BF"/>
          </w:tcPr>
          <w:p w:rsidR="006561D3" w:rsidRPr="005D4F79" w:rsidRDefault="006561D3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6561D3" w:rsidRPr="005D4F79" w:rsidRDefault="006561D3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6561D3" w:rsidRDefault="006561D3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6561D3" w:rsidRPr="005D4F79" w:rsidRDefault="006561D3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6561D3" w:rsidRPr="005D4F79" w:rsidRDefault="006561D3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6561D3" w:rsidTr="00E44D42">
        <w:tc>
          <w:tcPr>
            <w:tcW w:w="727" w:type="dxa"/>
          </w:tcPr>
          <w:p w:rsidR="006561D3" w:rsidRDefault="006561D3" w:rsidP="00E44D42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6561D3" w:rsidRDefault="006561D3" w:rsidP="00E44D42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6561D3" w:rsidRPr="004B45BA" w:rsidRDefault="006561D3" w:rsidP="004B50D3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4B50D3">
              <w:t>заводам</w:t>
            </w:r>
            <w:r>
              <w:t xml:space="preserve"> в заранее согласованной папке в файловой системе для последующей загрузки данных в БД (базу данных) систем</w:t>
            </w:r>
            <w:r w:rsidR="004B50D3">
              <w:t>ы</w:t>
            </w:r>
            <w:r>
              <w:t xml:space="preserve">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6561D3" w:rsidRDefault="006561D3" w:rsidP="00E44D42">
            <w:pPr>
              <w:spacing w:after="120"/>
              <w:jc w:val="both"/>
            </w:pPr>
          </w:p>
        </w:tc>
        <w:tc>
          <w:tcPr>
            <w:tcW w:w="2938" w:type="dxa"/>
          </w:tcPr>
          <w:p w:rsidR="006561D3" w:rsidRDefault="006561D3" w:rsidP="00E44D42">
            <w:pPr>
              <w:spacing w:after="120"/>
              <w:jc w:val="both"/>
            </w:pPr>
          </w:p>
        </w:tc>
      </w:tr>
      <w:tr w:rsidR="006561D3" w:rsidTr="00E44D42">
        <w:tc>
          <w:tcPr>
            <w:tcW w:w="727" w:type="dxa"/>
          </w:tcPr>
          <w:p w:rsidR="006561D3" w:rsidRDefault="006561D3" w:rsidP="00E44D42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6561D3" w:rsidRDefault="006561D3" w:rsidP="00E44D42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6561D3" w:rsidRDefault="006561D3" w:rsidP="004B50D3">
            <w:pPr>
              <w:spacing w:after="120"/>
              <w:jc w:val="both"/>
            </w:pPr>
            <w:r>
              <w:t>Администрато</w:t>
            </w:r>
            <w:ins w:id="41" w:author="Ivan Solovyev" w:date="2013-12-17T03:38:00Z">
              <w:r w:rsidR="00360B6A">
                <w:t>р</w:t>
              </w:r>
            </w:ins>
            <w:del w:id="42" w:author="Ivan Solovyev" w:date="2013-12-17T03:38:00Z">
              <w:r w:rsidDel="00360B6A">
                <w:delText>в</w:delText>
              </w:r>
            </w:del>
            <w:r>
              <w:t xml:space="preserve"> вызывает загрузку данных </w:t>
            </w:r>
            <w:r w:rsidR="004B50D3">
              <w:t>о заводах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6561D3" w:rsidRDefault="006561D3" w:rsidP="002E2EB2">
            <w:pPr>
              <w:spacing w:after="120"/>
              <w:jc w:val="both"/>
            </w:pPr>
            <w:r>
              <w:t xml:space="preserve">Файлы </w:t>
            </w:r>
            <w:r w:rsidR="002E2EB2">
              <w:t xml:space="preserve">с информацией о заводах </w:t>
            </w:r>
            <w:r>
              <w:t>в заранее согласованном формате в файловой системе.</w:t>
            </w:r>
          </w:p>
        </w:tc>
        <w:tc>
          <w:tcPr>
            <w:tcW w:w="2938" w:type="dxa"/>
          </w:tcPr>
          <w:p w:rsidR="006561D3" w:rsidRDefault="006561D3" w:rsidP="00E44D42">
            <w:pPr>
              <w:spacing w:after="120"/>
              <w:jc w:val="both"/>
            </w:pPr>
          </w:p>
        </w:tc>
      </w:tr>
      <w:tr w:rsidR="006561D3" w:rsidTr="00E44D42">
        <w:tc>
          <w:tcPr>
            <w:tcW w:w="727" w:type="dxa"/>
          </w:tcPr>
          <w:p w:rsidR="006561D3" w:rsidRDefault="006561D3" w:rsidP="00E44D42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6561D3" w:rsidRDefault="006561D3" w:rsidP="00E44D42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360B6A" w:rsidRDefault="00360B6A" w:rsidP="000844C9">
            <w:pPr>
              <w:spacing w:after="120"/>
              <w:jc w:val="both"/>
              <w:rPr>
                <w:ins w:id="43" w:author="Ivan Solovyev" w:date="2013-12-17T03:38:00Z"/>
              </w:rPr>
            </w:pPr>
            <w:ins w:id="44" w:author="Ivan Solovyev" w:date="2013-12-17T03:38:00Z">
              <w:r>
                <w:t xml:space="preserve">Система удаляет текущую информацию о </w:t>
              </w:r>
            </w:ins>
            <w:ins w:id="45" w:author="Ivan Solovyev" w:date="2013-12-17T03:39:00Z">
              <w:r>
                <w:t>заводах</w:t>
              </w:r>
            </w:ins>
            <w:ins w:id="46" w:author="Ivan Solovyev" w:date="2013-12-17T03:38:00Z">
              <w:r>
                <w:t xml:space="preserve"> из БД.</w:t>
              </w:r>
            </w:ins>
          </w:p>
          <w:p w:rsidR="006561D3" w:rsidRPr="00E17BE2" w:rsidRDefault="006561D3" w:rsidP="000844C9">
            <w:pPr>
              <w:spacing w:after="120"/>
              <w:jc w:val="both"/>
            </w:pPr>
            <w:r>
              <w:lastRenderedPageBreak/>
              <w:t xml:space="preserve">Система </w:t>
            </w:r>
            <w:r w:rsidR="000844C9">
              <w:t>считывает информацию из</w:t>
            </w:r>
            <w:r>
              <w:t xml:space="preserve"> файла, </w:t>
            </w:r>
            <w:r w:rsidR="000844C9">
              <w:t xml:space="preserve">находящегося </w:t>
            </w:r>
            <w:r>
              <w:t>в</w:t>
            </w:r>
            <w:r w:rsidR="000844C9">
              <w:t xml:space="preserve"> заранее обговоренной</w:t>
            </w:r>
            <w:r>
              <w:t xml:space="preserve"> папке</w:t>
            </w:r>
            <w:r w:rsidR="002E2EB2">
              <w:t xml:space="preserve"> </w:t>
            </w:r>
            <w:r>
              <w:t xml:space="preserve">и загружает </w:t>
            </w:r>
            <w:r w:rsidR="000844C9">
              <w:t xml:space="preserve">ее </w:t>
            </w:r>
            <w:r>
              <w:t>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6561D3" w:rsidRDefault="006561D3" w:rsidP="00E44D42">
            <w:pPr>
              <w:spacing w:after="120"/>
              <w:jc w:val="both"/>
            </w:pPr>
          </w:p>
        </w:tc>
        <w:tc>
          <w:tcPr>
            <w:tcW w:w="2938" w:type="dxa"/>
          </w:tcPr>
          <w:p w:rsidR="004B50D3" w:rsidRPr="004B45BA" w:rsidRDefault="006561D3" w:rsidP="00360B6A">
            <w:pPr>
              <w:spacing w:after="120"/>
              <w:jc w:val="both"/>
            </w:pPr>
            <w:r>
              <w:t>При возникновении ошиб</w:t>
            </w:r>
            <w:del w:id="47" w:author="Ivan Solovyev" w:date="2013-12-17T03:37:00Z">
              <w:r w:rsidDel="00360B6A">
                <w:delText>о</w:delText>
              </w:r>
            </w:del>
            <w:r>
              <w:t>к</w:t>
            </w:r>
            <w:ins w:id="48" w:author="Ivan Solovyev" w:date="2013-12-17T03:37:00Z">
              <w:r w:rsidR="00360B6A">
                <w:t>и</w:t>
              </w:r>
            </w:ins>
            <w:r>
              <w:t xml:space="preserve"> при загрузке</w:t>
            </w:r>
            <w:ins w:id="49" w:author="Ivan Solovyev" w:date="2013-12-17T03:37:00Z">
              <w:r w:rsidR="00360B6A">
                <w:t xml:space="preserve"> строки из</w:t>
              </w:r>
            </w:ins>
            <w:r>
              <w:t xml:space="preserve"> файла</w:t>
            </w:r>
            <w:ins w:id="50" w:author="Ivan Solovyev" w:date="2013-12-17T03:38:00Z">
              <w:r w:rsidR="00360B6A">
                <w:t>,</w:t>
              </w:r>
            </w:ins>
            <w:r>
              <w:t xml:space="preserve"> </w:t>
            </w:r>
            <w:del w:id="51" w:author="Ivan Solovyev" w:date="2013-12-17T03:37:00Z">
              <w:r w:rsidDel="00360B6A">
                <w:lastRenderedPageBreak/>
                <w:delText xml:space="preserve">информация </w:delText>
              </w:r>
            </w:del>
            <w:ins w:id="52" w:author="Ivan Solovyev" w:date="2013-12-17T03:37:00Z">
              <w:r w:rsidR="00360B6A">
                <w:t xml:space="preserve">данная строка </w:t>
              </w:r>
            </w:ins>
            <w:del w:id="53" w:author="Ivan Solovyev" w:date="2013-12-17T03:37:00Z">
              <w:r w:rsidDel="00360B6A">
                <w:delText xml:space="preserve">из этого файла </w:delText>
              </w:r>
            </w:del>
            <w:r>
              <w:t xml:space="preserve">не загружается в БД </w:t>
            </w:r>
            <w:r>
              <w:rPr>
                <w:lang w:val="en-US"/>
              </w:rPr>
              <w:t>MISHKA</w:t>
            </w:r>
            <w:r>
              <w:t>,</w:t>
            </w:r>
            <w:ins w:id="54" w:author="Ivan Solovyev" w:date="2013-12-17T03:40:00Z">
              <w:r w:rsidR="00360B6A">
                <w:t xml:space="preserve"> информация об ошибке сохраняется в системе,</w:t>
              </w:r>
            </w:ins>
            <w:r>
              <w:t xml:space="preserve"> система пропускает загрузку </w:t>
            </w:r>
            <w:del w:id="55" w:author="Ivan Solovyev" w:date="2013-12-17T03:38:00Z">
              <w:r w:rsidDel="00360B6A">
                <w:delText>информации</w:delText>
              </w:r>
            </w:del>
            <w:ins w:id="56" w:author="Ivan Solovyev" w:date="2013-12-17T03:38:00Z">
              <w:r w:rsidR="00360B6A">
                <w:t>строки и переходит к следующей</w:t>
              </w:r>
            </w:ins>
            <w:ins w:id="57" w:author="Ivan Solovyev" w:date="2013-12-17T03:41:00Z">
              <w:r w:rsidR="00360B6A">
                <w:t xml:space="preserve"> строке</w:t>
              </w:r>
            </w:ins>
            <w:r>
              <w:t>.</w:t>
            </w:r>
            <w:del w:id="58" w:author="Ivan Solovyev" w:date="2013-12-17T03:38:00Z">
              <w:r w:rsidR="002E2EB2" w:rsidDel="00360B6A">
                <w:delText xml:space="preserve"> В БД </w:delText>
              </w:r>
              <w:r w:rsidR="002E2EB2" w:rsidDel="00360B6A">
                <w:rPr>
                  <w:lang w:val="en-US"/>
                </w:rPr>
                <w:delText>MISHKA</w:delText>
              </w:r>
              <w:r w:rsidR="002E2EB2" w:rsidDel="00360B6A">
                <w:delText xml:space="preserve"> остается информация о заводах, имеющаяся до запуска загрузки. </w:delText>
              </w:r>
            </w:del>
            <w:r w:rsidR="004B50D3">
              <w:t xml:space="preserve"> </w:t>
            </w:r>
          </w:p>
        </w:tc>
      </w:tr>
    </w:tbl>
    <w:p w:rsidR="006561D3" w:rsidRDefault="006561D3" w:rsidP="00C35A85">
      <w:pPr>
        <w:jc w:val="both"/>
      </w:pPr>
    </w:p>
    <w:p w:rsidR="00C16EFA" w:rsidRDefault="00C16EFA" w:rsidP="00C821BC">
      <w:pPr>
        <w:pStyle w:val="Heading2"/>
        <w:numPr>
          <w:ilvl w:val="1"/>
          <w:numId w:val="4"/>
        </w:numPr>
      </w:pPr>
      <w:bookmarkStart w:id="59" w:name="_Toc373881223"/>
      <w:bookmarkStart w:id="60" w:name="_Toc374106399"/>
      <w:r>
        <w:t>Ввод информации о продуктах, марках продуктов</w:t>
      </w:r>
      <w:bookmarkEnd w:id="59"/>
      <w:bookmarkEnd w:id="60"/>
    </w:p>
    <w:p w:rsidR="00F15814" w:rsidRDefault="00F15814" w:rsidP="00C821BC">
      <w:pPr>
        <w:pStyle w:val="Heading3"/>
        <w:numPr>
          <w:ilvl w:val="2"/>
          <w:numId w:val="4"/>
        </w:numPr>
      </w:pPr>
      <w:bookmarkStart w:id="61" w:name="_Toc373881224"/>
      <w:r w:rsidRPr="00F15814">
        <w:t>О</w:t>
      </w:r>
      <w:r w:rsidR="002E77D7">
        <w:t>писание сценария</w:t>
      </w:r>
      <w:bookmarkEnd w:id="61"/>
    </w:p>
    <w:p w:rsidR="00F15814" w:rsidRDefault="00F15814" w:rsidP="00C35A85">
      <w:pPr>
        <w:jc w:val="both"/>
      </w:pPr>
      <w:r>
        <w:rPr>
          <w:noProof/>
          <w:lang w:val="en-US" w:eastAsia="en-US"/>
        </w:rPr>
        <w:drawing>
          <wp:inline distT="0" distB="0" distL="0" distR="0" wp14:anchorId="01FFC60E" wp14:editId="4C5DC44D">
            <wp:extent cx="6390005" cy="2753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14" w:rsidRDefault="00F15814" w:rsidP="00C35A85">
      <w:pPr>
        <w:jc w:val="both"/>
      </w:pPr>
      <w:r>
        <w:t>Данный сценарий определяет процесс загрузки информации о продуктах и марках продуктов.</w:t>
      </w:r>
    </w:p>
    <w:p w:rsidR="00F15814" w:rsidRDefault="00F15814" w:rsidP="00F15814"/>
    <w:p w:rsidR="00F15814" w:rsidRDefault="00F15814" w:rsidP="00C821BC">
      <w:pPr>
        <w:pStyle w:val="Heading3"/>
        <w:numPr>
          <w:ilvl w:val="2"/>
          <w:numId w:val="4"/>
        </w:numPr>
      </w:pPr>
      <w:bookmarkStart w:id="62" w:name="_Toc373881225"/>
      <w:r>
        <w:t>Предварительные условия</w:t>
      </w:r>
      <w:bookmarkEnd w:id="62"/>
    </w:p>
    <w:p w:rsidR="00F15814" w:rsidRDefault="000844C9" w:rsidP="00C35A85">
      <w:pPr>
        <w:jc w:val="both"/>
      </w:pPr>
      <w:r>
        <w:t xml:space="preserve">Данные </w:t>
      </w:r>
      <w:r w:rsidR="002E77D7">
        <w:t>о продуктах, марках продуктов</w:t>
      </w:r>
      <w:r w:rsidR="00F15814">
        <w:t xml:space="preserve"> подготовлены и размещены в заранее </w:t>
      </w:r>
      <w:r w:rsidR="008C0F89">
        <w:t xml:space="preserve">обговоренной </w:t>
      </w:r>
      <w:r w:rsidR="00F15814">
        <w:t>папке в файловой системе.</w:t>
      </w:r>
    </w:p>
    <w:p w:rsidR="00F15814" w:rsidRDefault="00F15814" w:rsidP="00C35A85">
      <w:pPr>
        <w:jc w:val="both"/>
      </w:pPr>
      <w:r>
        <w:t>При обновлении информации</w:t>
      </w:r>
      <w:r w:rsidR="000844C9">
        <w:t xml:space="preserve"> пользователем</w:t>
      </w:r>
      <w:r>
        <w:t xml:space="preserve"> обновляется только файл, содержащий изменяемую информацию. Тем не менее, все файлы должны присутствовать в файловой системе.</w:t>
      </w:r>
    </w:p>
    <w:p w:rsidR="00F15814" w:rsidRDefault="00F15814" w:rsidP="00C35A85">
      <w:pPr>
        <w:jc w:val="both"/>
      </w:pPr>
    </w:p>
    <w:p w:rsidR="00F15814" w:rsidRDefault="00F15814" w:rsidP="00C821BC">
      <w:pPr>
        <w:pStyle w:val="Heading3"/>
        <w:numPr>
          <w:ilvl w:val="2"/>
          <w:numId w:val="4"/>
        </w:numPr>
      </w:pPr>
      <w:bookmarkStart w:id="63" w:name="_Toc373881226"/>
      <w:r>
        <w:t>Базовый ход выполнения сценария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F15814" w:rsidTr="00E44D42">
        <w:tc>
          <w:tcPr>
            <w:tcW w:w="727" w:type="dxa"/>
            <w:shd w:val="clear" w:color="auto" w:fill="BFBFBF" w:themeFill="background1" w:themeFillShade="BF"/>
          </w:tcPr>
          <w:p w:rsidR="00F15814" w:rsidRPr="005D4F79" w:rsidRDefault="00F15814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F15814" w:rsidRPr="005D4F79" w:rsidRDefault="00F15814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F15814" w:rsidRDefault="00F15814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F15814" w:rsidRPr="005D4F79" w:rsidRDefault="00F15814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F15814" w:rsidRPr="005D4F79" w:rsidRDefault="00F15814" w:rsidP="00E44D42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F15814" w:rsidTr="00E44D42">
        <w:tc>
          <w:tcPr>
            <w:tcW w:w="727" w:type="dxa"/>
          </w:tcPr>
          <w:p w:rsidR="00F15814" w:rsidRDefault="00F15814" w:rsidP="00E44D42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F15814" w:rsidRDefault="00F15814" w:rsidP="00E44D42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F15814" w:rsidRPr="004B45BA" w:rsidRDefault="00F15814" w:rsidP="002E77D7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2E77D7">
              <w:t>продуктам</w:t>
            </w:r>
            <w:r>
              <w:t xml:space="preserve"> в заранее согласованной папке в файловой системе для последующей загрузки данных в БД (базу данных) систем</w:t>
            </w:r>
            <w:r w:rsidR="002E77D7">
              <w:t>ы</w:t>
            </w:r>
            <w:r>
              <w:t xml:space="preserve"> </w:t>
            </w:r>
            <w:r>
              <w:rPr>
                <w:lang w:val="en-US"/>
              </w:rPr>
              <w:lastRenderedPageBreak/>
              <w:t>MISHKA</w:t>
            </w:r>
            <w:r>
              <w:t>.</w:t>
            </w:r>
          </w:p>
        </w:tc>
        <w:tc>
          <w:tcPr>
            <w:tcW w:w="1743" w:type="dxa"/>
          </w:tcPr>
          <w:p w:rsidR="00F15814" w:rsidRDefault="00F15814" w:rsidP="00E44D42">
            <w:pPr>
              <w:spacing w:after="120"/>
              <w:jc w:val="both"/>
            </w:pPr>
          </w:p>
        </w:tc>
        <w:tc>
          <w:tcPr>
            <w:tcW w:w="2938" w:type="dxa"/>
          </w:tcPr>
          <w:p w:rsidR="00F15814" w:rsidRDefault="00F15814" w:rsidP="00E44D42">
            <w:pPr>
              <w:spacing w:after="120"/>
              <w:jc w:val="both"/>
            </w:pPr>
          </w:p>
        </w:tc>
      </w:tr>
      <w:tr w:rsidR="00F15814" w:rsidTr="00E44D42">
        <w:tc>
          <w:tcPr>
            <w:tcW w:w="727" w:type="dxa"/>
          </w:tcPr>
          <w:p w:rsidR="00F15814" w:rsidRDefault="00F15814" w:rsidP="00E44D42">
            <w:pPr>
              <w:spacing w:after="120"/>
              <w:jc w:val="both"/>
            </w:pPr>
            <w:r>
              <w:lastRenderedPageBreak/>
              <w:t>2.</w:t>
            </w:r>
          </w:p>
        </w:tc>
        <w:tc>
          <w:tcPr>
            <w:tcW w:w="2081" w:type="dxa"/>
          </w:tcPr>
          <w:p w:rsidR="00F15814" w:rsidRDefault="00F15814" w:rsidP="00E44D42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F15814" w:rsidRDefault="00F15814" w:rsidP="00360B6A">
            <w:pPr>
              <w:spacing w:after="120"/>
              <w:jc w:val="both"/>
            </w:pPr>
            <w:del w:id="64" w:author="Ivan Solovyev" w:date="2013-12-17T03:38:00Z">
              <w:r w:rsidDel="00360B6A">
                <w:delText xml:space="preserve">Администратов </w:delText>
              </w:r>
            </w:del>
            <w:ins w:id="65" w:author="Ivan Solovyev" w:date="2013-12-17T03:38:00Z">
              <w:r w:rsidR="00360B6A">
                <w:t xml:space="preserve">Администратор </w:t>
              </w:r>
            </w:ins>
            <w:r>
              <w:t xml:space="preserve">вызывает загрузку данных </w:t>
            </w:r>
            <w:r w:rsidR="002E77D7">
              <w:t>о продуктах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F15814" w:rsidRDefault="00F15814" w:rsidP="002E77D7">
            <w:pPr>
              <w:spacing w:after="120"/>
              <w:jc w:val="both"/>
            </w:pPr>
            <w:r>
              <w:t xml:space="preserve">Файлы </w:t>
            </w:r>
            <w:r w:rsidR="002E77D7">
              <w:t>продуктов</w:t>
            </w:r>
            <w:r>
              <w:t xml:space="preserve">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F15814" w:rsidRDefault="00F15814" w:rsidP="00E44D42">
            <w:pPr>
              <w:spacing w:after="120"/>
              <w:jc w:val="both"/>
            </w:pPr>
          </w:p>
        </w:tc>
      </w:tr>
      <w:tr w:rsidR="00F15814" w:rsidTr="00E44D42">
        <w:tc>
          <w:tcPr>
            <w:tcW w:w="727" w:type="dxa"/>
          </w:tcPr>
          <w:p w:rsidR="00F15814" w:rsidRDefault="00F15814" w:rsidP="00E44D42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F15814" w:rsidRDefault="00F15814" w:rsidP="00E44D42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2E77D7" w:rsidRDefault="002E77D7" w:rsidP="00E44D42">
            <w:pPr>
              <w:spacing w:after="120"/>
              <w:jc w:val="both"/>
            </w:pPr>
            <w:r>
              <w:t>Система удаляет текущую информацию о продуктах из БД.</w:t>
            </w:r>
          </w:p>
          <w:p w:rsidR="00F15814" w:rsidRPr="00E17BE2" w:rsidRDefault="00F15814" w:rsidP="00E44D42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НСИ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F15814" w:rsidRDefault="00F15814" w:rsidP="00E44D42">
            <w:pPr>
              <w:spacing w:after="120"/>
              <w:jc w:val="both"/>
            </w:pPr>
          </w:p>
        </w:tc>
        <w:tc>
          <w:tcPr>
            <w:tcW w:w="2938" w:type="dxa"/>
          </w:tcPr>
          <w:p w:rsidR="00F15814" w:rsidRPr="004B45BA" w:rsidRDefault="00F15814" w:rsidP="00360B6A">
            <w:pPr>
              <w:spacing w:after="120"/>
              <w:jc w:val="both"/>
            </w:pPr>
            <w:r>
              <w:t>При возникновении ошиб</w:t>
            </w:r>
            <w:del w:id="66" w:author="Ivan Solovyev" w:date="2013-12-17T03:39:00Z">
              <w:r w:rsidDel="00360B6A">
                <w:delText>о</w:delText>
              </w:r>
            </w:del>
            <w:r>
              <w:t>к</w:t>
            </w:r>
            <w:ins w:id="67" w:author="Ivan Solovyev" w:date="2013-12-17T03:39:00Z">
              <w:r w:rsidR="00360B6A">
                <w:t>и</w:t>
              </w:r>
            </w:ins>
            <w:r>
              <w:t xml:space="preserve"> при загрузке </w:t>
            </w:r>
            <w:ins w:id="68" w:author="Ivan Solovyev" w:date="2013-12-17T03:39:00Z">
              <w:r w:rsidR="00360B6A">
                <w:t xml:space="preserve">строки из </w:t>
              </w:r>
            </w:ins>
            <w:r>
              <w:t>определенного файла</w:t>
            </w:r>
            <w:ins w:id="69" w:author="Ivan Solovyev" w:date="2013-12-17T03:39:00Z">
              <w:r w:rsidR="00360B6A">
                <w:t>,</w:t>
              </w:r>
            </w:ins>
            <w:r>
              <w:t xml:space="preserve"> информация из </w:t>
            </w:r>
            <w:del w:id="70" w:author="Ivan Solovyev" w:date="2013-12-17T03:39:00Z">
              <w:r w:rsidDel="00360B6A">
                <w:delText xml:space="preserve">этого </w:delText>
              </w:r>
            </w:del>
            <w:ins w:id="71" w:author="Ivan Solovyev" w:date="2013-12-17T03:39:00Z">
              <w:r w:rsidR="00360B6A">
                <w:t xml:space="preserve">этой </w:t>
              </w:r>
            </w:ins>
            <w:del w:id="72" w:author="Ivan Solovyev" w:date="2013-12-17T03:39:00Z">
              <w:r w:rsidDel="00360B6A">
                <w:delText xml:space="preserve">файла </w:delText>
              </w:r>
            </w:del>
            <w:ins w:id="73" w:author="Ivan Solovyev" w:date="2013-12-17T03:39:00Z">
              <w:r w:rsidR="00360B6A">
                <w:t xml:space="preserve">строки </w:t>
              </w:r>
            </w:ins>
            <w:r>
              <w:t xml:space="preserve">не загружается в БД </w:t>
            </w:r>
            <w:r>
              <w:rPr>
                <w:lang w:val="en-US"/>
              </w:rPr>
              <w:t>MISHKA</w:t>
            </w:r>
            <w:ins w:id="74" w:author="Ivan Solovyev" w:date="2013-12-17T03:40:00Z">
              <w:r w:rsidR="00360B6A">
                <w:t>, информация об ошибке сохраняется в системе</w:t>
              </w:r>
            </w:ins>
            <w:r>
              <w:t xml:space="preserve">, система пропускает загрузку </w:t>
            </w:r>
            <w:del w:id="75" w:author="Ivan Solovyev" w:date="2013-12-17T03:39:00Z">
              <w:r w:rsidDel="00360B6A">
                <w:delText>информации из файла</w:delText>
              </w:r>
            </w:del>
            <w:ins w:id="76" w:author="Ivan Solovyev" w:date="2013-12-17T03:39:00Z">
              <w:r w:rsidR="00360B6A">
                <w:t>строки</w:t>
              </w:r>
            </w:ins>
            <w:r>
              <w:t xml:space="preserve"> и переходит к обработке </w:t>
            </w:r>
            <w:del w:id="77" w:author="Ivan Solovyev" w:date="2013-12-17T03:39:00Z">
              <w:r w:rsidDel="00360B6A">
                <w:delText>следующего</w:delText>
              </w:r>
            </w:del>
            <w:ins w:id="78" w:author="Ivan Solovyev" w:date="2013-12-17T03:39:00Z">
              <w:r w:rsidR="00360B6A">
                <w:t>следующей</w:t>
              </w:r>
            </w:ins>
            <w:r>
              <w:t>.</w:t>
            </w:r>
          </w:p>
        </w:tc>
      </w:tr>
    </w:tbl>
    <w:p w:rsidR="00F15814" w:rsidRDefault="00F15814" w:rsidP="00C35A85">
      <w:pPr>
        <w:jc w:val="both"/>
      </w:pPr>
    </w:p>
    <w:p w:rsidR="005D4F79" w:rsidRDefault="005D4F79" w:rsidP="00C821BC">
      <w:pPr>
        <w:pStyle w:val="Heading2"/>
        <w:numPr>
          <w:ilvl w:val="1"/>
          <w:numId w:val="4"/>
        </w:numPr>
      </w:pPr>
      <w:bookmarkStart w:id="79" w:name="_Toc373881227"/>
      <w:bookmarkStart w:id="80" w:name="_Toc374106400"/>
      <w:r>
        <w:t>Обновление НСИ по ЛА</w:t>
      </w:r>
      <w:bookmarkEnd w:id="37"/>
      <w:bookmarkEnd w:id="79"/>
      <w:bookmarkEnd w:id="80"/>
    </w:p>
    <w:p w:rsidR="005D4F79" w:rsidRDefault="00C16EFA" w:rsidP="00C821BC">
      <w:pPr>
        <w:pStyle w:val="Heading3"/>
        <w:numPr>
          <w:ilvl w:val="2"/>
          <w:numId w:val="4"/>
        </w:numPr>
      </w:pPr>
      <w:bookmarkStart w:id="81" w:name="_Toc373881228"/>
      <w:r>
        <w:t>Описание сценария</w:t>
      </w:r>
      <w:bookmarkEnd w:id="81"/>
    </w:p>
    <w:p w:rsidR="005D4F79" w:rsidRDefault="00BB4C01" w:rsidP="005D4F79">
      <w:r>
        <w:rPr>
          <w:noProof/>
          <w:lang w:val="en-US" w:eastAsia="en-US"/>
        </w:rPr>
        <w:drawing>
          <wp:inline distT="0" distB="0" distL="0" distR="0" wp14:anchorId="5629715D" wp14:editId="0EEECEFC">
            <wp:extent cx="6390005" cy="2753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79" w:rsidRDefault="00846E6A" w:rsidP="005D4F79">
      <w:r>
        <w:t xml:space="preserve">Данный сценарий определяет процесс загрузки информации </w:t>
      </w:r>
      <w:r w:rsidR="004B45BA">
        <w:t>НСИ по ЛА.</w:t>
      </w:r>
    </w:p>
    <w:p w:rsidR="00BB4C01" w:rsidRDefault="00BB4C01" w:rsidP="005D4F79"/>
    <w:p w:rsidR="00C16EFA" w:rsidRDefault="00C16EFA" w:rsidP="00C821BC">
      <w:pPr>
        <w:pStyle w:val="Heading3"/>
        <w:numPr>
          <w:ilvl w:val="2"/>
          <w:numId w:val="4"/>
        </w:numPr>
      </w:pPr>
      <w:bookmarkStart w:id="82" w:name="_Toc373881229"/>
      <w:r>
        <w:t>Предварительные условия</w:t>
      </w:r>
      <w:bookmarkEnd w:id="82"/>
    </w:p>
    <w:p w:rsidR="004B45BA" w:rsidRDefault="000844C9" w:rsidP="00A75AE4">
      <w:pPr>
        <w:jc w:val="both"/>
      </w:pPr>
      <w:r>
        <w:t xml:space="preserve">Данные </w:t>
      </w:r>
      <w:r w:rsidR="004B45BA">
        <w:t xml:space="preserve">НСИ по всем заводам подготовлены и размещены в заранее </w:t>
      </w:r>
      <w:r>
        <w:t xml:space="preserve">обговоренной </w:t>
      </w:r>
      <w:r w:rsidR="00E17BE2">
        <w:t>папке</w:t>
      </w:r>
      <w:r w:rsidR="004B45BA">
        <w:t xml:space="preserve"> в файловой системе.</w:t>
      </w:r>
    </w:p>
    <w:p w:rsidR="005D4F79" w:rsidRDefault="004B45BA" w:rsidP="00A75AE4">
      <w:pPr>
        <w:jc w:val="both"/>
      </w:pPr>
      <w:r>
        <w:t>При обновлении информации</w:t>
      </w:r>
      <w:r w:rsidR="000844C9">
        <w:t xml:space="preserve"> пользователем</w:t>
      </w:r>
      <w:r>
        <w:t xml:space="preserve"> обновляется только файл, содержащий изменяемую информацию. Тем не менее, все файлы должны присутствовать в файловой системе.</w:t>
      </w:r>
    </w:p>
    <w:p w:rsidR="005D4F79" w:rsidRDefault="005D4F79" w:rsidP="005D4F79"/>
    <w:p w:rsidR="005D4F79" w:rsidRPr="00C16EFA" w:rsidRDefault="00C16EFA" w:rsidP="00C821BC">
      <w:pPr>
        <w:pStyle w:val="Heading3"/>
        <w:numPr>
          <w:ilvl w:val="2"/>
          <w:numId w:val="4"/>
        </w:numPr>
      </w:pPr>
      <w:bookmarkStart w:id="83" w:name="_Toc373881230"/>
      <w:r>
        <w:t>Базовый ход выполнения сценария</w:t>
      </w:r>
      <w:bookmarkEnd w:id="8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794"/>
        <w:gridCol w:w="3441"/>
        <w:gridCol w:w="1743"/>
        <w:gridCol w:w="2580"/>
      </w:tblGrid>
      <w:tr w:rsidR="004B45BA" w:rsidTr="007449BF">
        <w:tc>
          <w:tcPr>
            <w:tcW w:w="727" w:type="dxa"/>
            <w:shd w:val="clear" w:color="auto" w:fill="BFBFBF" w:themeFill="background1" w:themeFillShade="BF"/>
          </w:tcPr>
          <w:p w:rsidR="004B45BA" w:rsidRPr="005D4F79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4B45BA" w:rsidRPr="005D4F79" w:rsidRDefault="004B45BA" w:rsidP="004B45BA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B45BA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4B45BA" w:rsidRPr="005D4F79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 xml:space="preserve">Входная </w:t>
            </w:r>
            <w:r>
              <w:rPr>
                <w:b/>
              </w:rPr>
              <w:lastRenderedPageBreak/>
              <w:t>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4B45BA" w:rsidRPr="005D4F79" w:rsidRDefault="004B45BA" w:rsidP="005D4F79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lastRenderedPageBreak/>
              <w:t>Обработка ошибок</w:t>
            </w:r>
          </w:p>
        </w:tc>
      </w:tr>
      <w:tr w:rsidR="004B45BA" w:rsidTr="007449BF">
        <w:tc>
          <w:tcPr>
            <w:tcW w:w="727" w:type="dxa"/>
          </w:tcPr>
          <w:p w:rsidR="004B45BA" w:rsidRDefault="004B45BA" w:rsidP="005D4F79">
            <w:pPr>
              <w:spacing w:after="120"/>
              <w:jc w:val="both"/>
            </w:pPr>
            <w:r>
              <w:lastRenderedPageBreak/>
              <w:t>1.</w:t>
            </w:r>
          </w:p>
        </w:tc>
        <w:tc>
          <w:tcPr>
            <w:tcW w:w="2081" w:type="dxa"/>
          </w:tcPr>
          <w:p w:rsidR="004B45BA" w:rsidRDefault="004B45BA" w:rsidP="005D4F79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4B45BA" w:rsidRPr="004B45BA" w:rsidRDefault="004B45BA" w:rsidP="002E77D7">
            <w:pPr>
              <w:spacing w:after="120"/>
              <w:jc w:val="both"/>
            </w:pPr>
            <w:r>
              <w:t xml:space="preserve">Администратор готовит информацию по НСИ в заранее согласованной папке в файловой системе для последующей загрузки данных в БД (базу данных) </w:t>
            </w:r>
            <w:r w:rsidR="002E77D7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4B45BA" w:rsidRDefault="004B45BA" w:rsidP="005D4F79">
            <w:pPr>
              <w:spacing w:after="120"/>
              <w:jc w:val="both"/>
            </w:pPr>
          </w:p>
        </w:tc>
        <w:tc>
          <w:tcPr>
            <w:tcW w:w="2938" w:type="dxa"/>
          </w:tcPr>
          <w:p w:rsidR="004B45BA" w:rsidRDefault="004B45BA" w:rsidP="005D4F79">
            <w:pPr>
              <w:spacing w:after="120"/>
              <w:jc w:val="both"/>
            </w:pPr>
          </w:p>
        </w:tc>
      </w:tr>
      <w:tr w:rsidR="004B45BA" w:rsidTr="007449BF">
        <w:tc>
          <w:tcPr>
            <w:tcW w:w="727" w:type="dxa"/>
          </w:tcPr>
          <w:p w:rsidR="004B45BA" w:rsidRDefault="004B45BA" w:rsidP="005D4F79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4B45BA" w:rsidRDefault="004B45BA" w:rsidP="005D4F79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4B45BA" w:rsidRDefault="004B45BA" w:rsidP="004B45BA">
            <w:pPr>
              <w:spacing w:after="120"/>
              <w:jc w:val="both"/>
            </w:pPr>
            <w:del w:id="84" w:author="Ivan Solovyev" w:date="2013-12-17T03:42:00Z">
              <w:r w:rsidDel="00360B6A">
                <w:delText>Администратов</w:delText>
              </w:r>
            </w:del>
            <w:ins w:id="85" w:author="Ivan Solovyev" w:date="2013-12-17T03:42:00Z">
              <w:r w:rsidR="00360B6A">
                <w:t>Администратор</w:t>
              </w:r>
            </w:ins>
            <w:r>
              <w:t xml:space="preserve"> вызывает загрузку данных НСИ в систему</w:t>
            </w:r>
            <w:r w:rsidR="00E17BE2">
              <w:t>.</w:t>
            </w:r>
          </w:p>
        </w:tc>
        <w:tc>
          <w:tcPr>
            <w:tcW w:w="1743" w:type="dxa"/>
          </w:tcPr>
          <w:p w:rsidR="004B45BA" w:rsidRDefault="004B45BA" w:rsidP="005D4F79">
            <w:pPr>
              <w:spacing w:after="120"/>
              <w:jc w:val="both"/>
            </w:pPr>
            <w:r>
              <w:t>Файлы НСИ в заранее согласованном формате в файловой системе</w:t>
            </w:r>
            <w:r w:rsidR="00E17BE2">
              <w:t>.</w:t>
            </w:r>
          </w:p>
        </w:tc>
        <w:tc>
          <w:tcPr>
            <w:tcW w:w="2938" w:type="dxa"/>
          </w:tcPr>
          <w:p w:rsidR="004B45BA" w:rsidRDefault="004B45BA" w:rsidP="005D4F79">
            <w:pPr>
              <w:spacing w:after="120"/>
              <w:jc w:val="both"/>
            </w:pPr>
          </w:p>
        </w:tc>
      </w:tr>
      <w:tr w:rsidR="004B45BA" w:rsidTr="007449BF">
        <w:tc>
          <w:tcPr>
            <w:tcW w:w="727" w:type="dxa"/>
          </w:tcPr>
          <w:p w:rsidR="004B45BA" w:rsidRDefault="004B45BA" w:rsidP="005D4F79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4B45BA" w:rsidRDefault="004B45BA" w:rsidP="005D4F79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2E77D7" w:rsidRDefault="002E77D7" w:rsidP="005D4F79">
            <w:pPr>
              <w:spacing w:after="120"/>
              <w:jc w:val="both"/>
            </w:pPr>
            <w:r>
              <w:t>Система удаляет информацию по всем ЛА из БД.</w:t>
            </w:r>
          </w:p>
          <w:p w:rsidR="004B45BA" w:rsidRPr="00E17BE2" w:rsidRDefault="004B45BA" w:rsidP="005D4F79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НСИ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 w:rsidR="00E17BE2">
              <w:t>.</w:t>
            </w:r>
          </w:p>
        </w:tc>
        <w:tc>
          <w:tcPr>
            <w:tcW w:w="1743" w:type="dxa"/>
          </w:tcPr>
          <w:p w:rsidR="004B45BA" w:rsidRDefault="004B45BA" w:rsidP="005D4F79">
            <w:pPr>
              <w:spacing w:after="120"/>
              <w:jc w:val="both"/>
            </w:pPr>
          </w:p>
        </w:tc>
        <w:tc>
          <w:tcPr>
            <w:tcW w:w="2938" w:type="dxa"/>
          </w:tcPr>
          <w:p w:rsidR="004B45BA" w:rsidRPr="004B45BA" w:rsidRDefault="00360B6A" w:rsidP="005D4F79">
            <w:pPr>
              <w:spacing w:after="120"/>
              <w:jc w:val="both"/>
            </w:pPr>
            <w:ins w:id="86" w:author="Ivan Solovyev" w:date="2013-12-17T03:41:00Z">
              <w:r>
                <w:t xml:space="preserve">При возникновении ошибки при загрузке строки из определенного файла, информация из этой строки не загружается в БД </w:t>
              </w:r>
              <w:r>
                <w:rPr>
                  <w:lang w:val="en-US"/>
                </w:rPr>
                <w:t>MISHKA</w:t>
              </w:r>
              <w:r>
                <w:t>, информация об ошибке сохраняется в системе, система пропускает загрузку строки и переходит к обработке следующей.</w:t>
              </w:r>
            </w:ins>
            <w:del w:id="87" w:author="Ivan Solovyev" w:date="2013-12-17T03:41:00Z">
              <w:r w:rsidR="004B45BA" w:rsidDel="00360B6A">
                <w:delText xml:space="preserve">При возникновении ошибок при загрузке определенного файла информация из этого файла не загружается в БД </w:delText>
              </w:r>
              <w:r w:rsidR="004B45BA" w:rsidDel="00360B6A">
                <w:rPr>
                  <w:lang w:val="en-US"/>
                </w:rPr>
                <w:delText>MISHKA</w:delText>
              </w:r>
              <w:r w:rsidR="004B45BA" w:rsidDel="00360B6A">
                <w:delText>, система пропускает загрузку информации из файла и переходит к обработке следующего.</w:delText>
              </w:r>
            </w:del>
          </w:p>
        </w:tc>
      </w:tr>
    </w:tbl>
    <w:p w:rsidR="00B44883" w:rsidRDefault="00B44883" w:rsidP="00B44883">
      <w:pPr>
        <w:spacing w:after="120"/>
        <w:jc w:val="both"/>
      </w:pPr>
    </w:p>
    <w:p w:rsidR="007449BF" w:rsidRDefault="00E51095" w:rsidP="00C821BC">
      <w:pPr>
        <w:pStyle w:val="Heading2"/>
        <w:numPr>
          <w:ilvl w:val="1"/>
          <w:numId w:val="4"/>
        </w:numPr>
      </w:pPr>
      <w:bookmarkStart w:id="88" w:name="_Toc372674800"/>
      <w:bookmarkStart w:id="89" w:name="_Toc373881231"/>
      <w:bookmarkStart w:id="90" w:name="_Toc374106401"/>
      <w:r>
        <w:t>Ввод расписания доступности</w:t>
      </w:r>
      <w:r w:rsidR="007449BF">
        <w:t xml:space="preserve"> ЛА</w:t>
      </w:r>
      <w:bookmarkEnd w:id="88"/>
      <w:bookmarkEnd w:id="89"/>
      <w:bookmarkEnd w:id="90"/>
    </w:p>
    <w:p w:rsidR="00C16EFA" w:rsidRDefault="00C16EFA" w:rsidP="00C821BC">
      <w:pPr>
        <w:pStyle w:val="Heading3"/>
        <w:numPr>
          <w:ilvl w:val="2"/>
          <w:numId w:val="4"/>
        </w:numPr>
      </w:pPr>
      <w:bookmarkStart w:id="91" w:name="_Toc373881232"/>
      <w:r>
        <w:t>Описание сценария</w:t>
      </w:r>
      <w:bookmarkEnd w:id="91"/>
    </w:p>
    <w:p w:rsidR="007449BF" w:rsidRDefault="007449BF" w:rsidP="007449BF">
      <w:r>
        <w:rPr>
          <w:noProof/>
          <w:lang w:val="en-US" w:eastAsia="en-US"/>
        </w:rPr>
        <w:drawing>
          <wp:inline distT="0" distB="0" distL="0" distR="0" wp14:anchorId="040F19F5" wp14:editId="52638FD0">
            <wp:extent cx="6390005" cy="2753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BF" w:rsidRDefault="007449BF" w:rsidP="00A75AE4">
      <w:pPr>
        <w:jc w:val="both"/>
      </w:pPr>
      <w:r>
        <w:t xml:space="preserve">Данный сценарий определяет процесс загрузки информации </w:t>
      </w:r>
      <w:r w:rsidR="00E17BE2">
        <w:t>о доступности</w:t>
      </w:r>
      <w:r>
        <w:t xml:space="preserve"> ЛА </w:t>
      </w:r>
      <w:r w:rsidR="00E17BE2">
        <w:t>в систему</w:t>
      </w:r>
      <w:r>
        <w:t>.</w:t>
      </w:r>
      <w:r w:rsidR="00E17BE2">
        <w:t xml:space="preserve"> Доступность ЛА может задавать как плановые работы, так и какие-либо поломки, произошедшие во время выполнения работ.</w:t>
      </w:r>
    </w:p>
    <w:p w:rsidR="007449BF" w:rsidRDefault="007449BF" w:rsidP="007449BF"/>
    <w:p w:rsidR="00C16EFA" w:rsidRDefault="00C16EFA" w:rsidP="00C821BC">
      <w:pPr>
        <w:pStyle w:val="Heading3"/>
        <w:numPr>
          <w:ilvl w:val="2"/>
          <w:numId w:val="4"/>
        </w:numPr>
      </w:pPr>
      <w:bookmarkStart w:id="92" w:name="_Toc372674802"/>
      <w:bookmarkStart w:id="93" w:name="_Toc373881233"/>
      <w:r>
        <w:lastRenderedPageBreak/>
        <w:t>Предварительные условия</w:t>
      </w:r>
      <w:bookmarkEnd w:id="92"/>
      <w:bookmarkEnd w:id="93"/>
    </w:p>
    <w:p w:rsidR="007449BF" w:rsidRDefault="000844C9" w:rsidP="00A75AE4">
      <w:pPr>
        <w:jc w:val="both"/>
      </w:pPr>
      <w:r>
        <w:t xml:space="preserve">Данные </w:t>
      </w:r>
      <w:r w:rsidR="00E17BE2">
        <w:t>о доступности ЛА</w:t>
      </w:r>
      <w:r w:rsidR="007449BF">
        <w:t xml:space="preserve"> по всем заводам подготовлены и размещ</w:t>
      </w:r>
      <w:r w:rsidR="00E17BE2">
        <w:t xml:space="preserve">ены в заранее </w:t>
      </w:r>
      <w:r>
        <w:t xml:space="preserve">обговоренной </w:t>
      </w:r>
      <w:r w:rsidR="00E17BE2">
        <w:t>папке</w:t>
      </w:r>
      <w:r w:rsidR="007449BF">
        <w:t xml:space="preserve"> в файловой системе.</w:t>
      </w:r>
    </w:p>
    <w:p w:rsidR="007449BF" w:rsidRDefault="007449BF" w:rsidP="00A75AE4">
      <w:pPr>
        <w:jc w:val="both"/>
      </w:pPr>
      <w:r>
        <w:t>При обновлении информации</w:t>
      </w:r>
      <w:r w:rsidR="000844C9">
        <w:t xml:space="preserve"> пользователем</w:t>
      </w:r>
      <w:r>
        <w:t xml:space="preserve"> </w:t>
      </w:r>
      <w:r w:rsidR="00E17BE2">
        <w:t>расписание доступности ЛА полностью перезаписывается</w:t>
      </w:r>
      <w:r>
        <w:t>.</w:t>
      </w:r>
    </w:p>
    <w:p w:rsidR="007449BF" w:rsidRDefault="007449BF" w:rsidP="007449BF"/>
    <w:p w:rsidR="007449BF" w:rsidRPr="00C16EFA" w:rsidRDefault="00C16EFA" w:rsidP="00C821BC">
      <w:pPr>
        <w:pStyle w:val="Heading3"/>
        <w:numPr>
          <w:ilvl w:val="2"/>
          <w:numId w:val="4"/>
        </w:numPr>
      </w:pPr>
      <w:bookmarkStart w:id="94" w:name="_Toc372674803"/>
      <w:bookmarkStart w:id="95" w:name="_Toc373881234"/>
      <w:r>
        <w:t>Базовый ход выполнения сценария</w:t>
      </w:r>
      <w:bookmarkEnd w:id="94"/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794"/>
        <w:gridCol w:w="3441"/>
        <w:gridCol w:w="1743"/>
        <w:gridCol w:w="2580"/>
      </w:tblGrid>
      <w:tr w:rsidR="007449BF" w:rsidTr="007449BF">
        <w:tc>
          <w:tcPr>
            <w:tcW w:w="727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7449BF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7449BF" w:rsidRPr="005D4F79" w:rsidRDefault="007449BF" w:rsidP="007449BF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7449BF" w:rsidTr="007449BF">
        <w:tc>
          <w:tcPr>
            <w:tcW w:w="727" w:type="dxa"/>
          </w:tcPr>
          <w:p w:rsidR="007449BF" w:rsidRDefault="007449BF" w:rsidP="007449BF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7449BF" w:rsidRDefault="007449BF" w:rsidP="007449BF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7449BF" w:rsidRPr="004B45BA" w:rsidRDefault="007449BF" w:rsidP="002E77D7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E17BE2">
              <w:t>доступности ЛА</w:t>
            </w:r>
            <w:r>
              <w:t xml:space="preserve"> в заранее согласованной папке в файловой системе для последующей загрузки данных в БД (базу данных) </w:t>
            </w:r>
            <w:r w:rsidR="002E77D7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7449BF" w:rsidRDefault="007449BF" w:rsidP="007449BF">
            <w:pPr>
              <w:spacing w:after="120"/>
              <w:jc w:val="both"/>
            </w:pPr>
          </w:p>
        </w:tc>
        <w:tc>
          <w:tcPr>
            <w:tcW w:w="2938" w:type="dxa"/>
          </w:tcPr>
          <w:p w:rsidR="007449BF" w:rsidRDefault="007449BF" w:rsidP="007449BF">
            <w:pPr>
              <w:spacing w:after="120"/>
              <w:jc w:val="both"/>
            </w:pPr>
          </w:p>
        </w:tc>
      </w:tr>
      <w:tr w:rsidR="007449BF" w:rsidTr="007449BF">
        <w:tc>
          <w:tcPr>
            <w:tcW w:w="727" w:type="dxa"/>
          </w:tcPr>
          <w:p w:rsidR="007449BF" w:rsidRDefault="007449BF" w:rsidP="007449BF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7449BF" w:rsidRDefault="007449BF" w:rsidP="007449BF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7449BF" w:rsidRDefault="007449BF" w:rsidP="00E17BE2">
            <w:pPr>
              <w:spacing w:after="120"/>
              <w:jc w:val="both"/>
            </w:pPr>
            <w:del w:id="96" w:author="Ivan Solovyev" w:date="2013-12-17T03:41:00Z">
              <w:r w:rsidDel="00360B6A">
                <w:delText>Администратов</w:delText>
              </w:r>
            </w:del>
            <w:ins w:id="97" w:author="Ivan Solovyev" w:date="2013-12-17T03:41:00Z">
              <w:r w:rsidR="00360B6A">
                <w:t>Администратор</w:t>
              </w:r>
            </w:ins>
            <w:r>
              <w:t xml:space="preserve"> вызывает загрузку данных </w:t>
            </w:r>
            <w:r w:rsidR="00E17BE2">
              <w:t>о доступности ЛА</w:t>
            </w:r>
            <w:r>
              <w:t xml:space="preserve"> в систему</w:t>
            </w:r>
            <w:r w:rsidR="00E17BE2">
              <w:t>.</w:t>
            </w:r>
          </w:p>
        </w:tc>
        <w:tc>
          <w:tcPr>
            <w:tcW w:w="1743" w:type="dxa"/>
          </w:tcPr>
          <w:p w:rsidR="007449BF" w:rsidRDefault="007449BF" w:rsidP="00E17BE2">
            <w:pPr>
              <w:spacing w:after="120"/>
              <w:jc w:val="both"/>
            </w:pPr>
            <w:r>
              <w:t xml:space="preserve">Файлы </w:t>
            </w:r>
            <w:r w:rsidR="00E17BE2">
              <w:t>о доступности ЛА</w:t>
            </w:r>
            <w:r>
              <w:t xml:space="preserve"> в заранее согласованном формате в файловой системе</w:t>
            </w:r>
            <w:r w:rsidR="00E17BE2">
              <w:t>.</w:t>
            </w:r>
          </w:p>
        </w:tc>
        <w:tc>
          <w:tcPr>
            <w:tcW w:w="2938" w:type="dxa"/>
          </w:tcPr>
          <w:p w:rsidR="007449BF" w:rsidRDefault="007449BF" w:rsidP="007449BF">
            <w:pPr>
              <w:spacing w:after="120"/>
              <w:jc w:val="both"/>
            </w:pPr>
          </w:p>
        </w:tc>
      </w:tr>
      <w:tr w:rsidR="007449BF" w:rsidTr="007449BF">
        <w:tc>
          <w:tcPr>
            <w:tcW w:w="727" w:type="dxa"/>
          </w:tcPr>
          <w:p w:rsidR="007449BF" w:rsidRDefault="007449BF" w:rsidP="007449BF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7449BF" w:rsidRDefault="007449BF" w:rsidP="007449BF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2E77D7" w:rsidRDefault="002E77D7" w:rsidP="00E17BE2">
            <w:pPr>
              <w:spacing w:after="120"/>
              <w:jc w:val="both"/>
            </w:pPr>
            <w:r>
              <w:t>Система удаляет информацию о доступности ЛА из БД.</w:t>
            </w:r>
          </w:p>
          <w:p w:rsidR="007449BF" w:rsidRPr="00E17BE2" w:rsidRDefault="007449BF" w:rsidP="00E17BE2">
            <w:pPr>
              <w:spacing w:after="120"/>
              <w:jc w:val="both"/>
            </w:pPr>
            <w:r>
              <w:t xml:space="preserve">Система итерируется по всем файлам, находящимся в папке с информацией </w:t>
            </w:r>
            <w:r w:rsidR="00E17BE2">
              <w:t>о доступности ЛА</w:t>
            </w:r>
            <w:ins w:id="98" w:author="Ivan Solovyev" w:date="2013-12-17T03:42:00Z">
              <w:r w:rsidR="00360B6A">
                <w:t>,</w:t>
              </w:r>
            </w:ins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ins w:id="99" w:author="Ivan Solovyev" w:date="2013-12-17T03:42:00Z">
              <w:r w:rsidR="00AF18E1">
                <w:t>,</w:t>
              </w:r>
            </w:ins>
            <w:r w:rsidR="00E17BE2"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7449BF" w:rsidRDefault="007449BF" w:rsidP="007449BF">
            <w:pPr>
              <w:spacing w:after="120"/>
              <w:jc w:val="both"/>
            </w:pPr>
          </w:p>
        </w:tc>
        <w:tc>
          <w:tcPr>
            <w:tcW w:w="2938" w:type="dxa"/>
          </w:tcPr>
          <w:p w:rsidR="007449BF" w:rsidRPr="004B45BA" w:rsidRDefault="00360B6A" w:rsidP="007449BF">
            <w:pPr>
              <w:spacing w:after="120"/>
              <w:jc w:val="both"/>
            </w:pPr>
            <w:ins w:id="100" w:author="Ivan Solovyev" w:date="2013-12-17T03:41:00Z">
              <w:r>
                <w:t xml:space="preserve">При возникновении ошибки при загрузке строки из определенного файла, информация из этой строки не загружается в БД </w:t>
              </w:r>
              <w:r>
                <w:rPr>
                  <w:lang w:val="en-US"/>
                </w:rPr>
                <w:t>MISHKA</w:t>
              </w:r>
              <w:r>
                <w:t>, информация об ошибке сохраняется в системе, система пропускает загрузку строки и переходит к обработке следующей.</w:t>
              </w:r>
            </w:ins>
            <w:del w:id="101" w:author="Ivan Solovyev" w:date="2013-12-17T03:41:00Z">
              <w:r w:rsidR="007449BF" w:rsidDel="00360B6A">
                <w:delText xml:space="preserve">При возникновении ошибок при загрузке определенного файла информация из этого файла не загружается в БД </w:delText>
              </w:r>
              <w:r w:rsidR="007449BF" w:rsidDel="00360B6A">
                <w:rPr>
                  <w:lang w:val="en-US"/>
                </w:rPr>
                <w:delText>MISHKA</w:delText>
              </w:r>
              <w:r w:rsidR="007449BF" w:rsidDel="00360B6A">
                <w:delText>, система пропускает загрузку информации из файла и переходит к обработке следующего.</w:delText>
              </w:r>
            </w:del>
          </w:p>
        </w:tc>
      </w:tr>
    </w:tbl>
    <w:p w:rsidR="007449BF" w:rsidRDefault="007449BF" w:rsidP="007449BF">
      <w:pPr>
        <w:spacing w:after="120"/>
        <w:jc w:val="both"/>
      </w:pPr>
    </w:p>
    <w:p w:rsidR="00E17BE2" w:rsidRDefault="00E17BE2" w:rsidP="00C821BC">
      <w:pPr>
        <w:pStyle w:val="Heading2"/>
        <w:numPr>
          <w:ilvl w:val="1"/>
          <w:numId w:val="4"/>
        </w:numPr>
      </w:pPr>
      <w:bookmarkStart w:id="102" w:name="_Toc372674804"/>
      <w:bookmarkStart w:id="103" w:name="_Toc373881235"/>
      <w:bookmarkStart w:id="104" w:name="_Toc374106402"/>
      <w:r>
        <w:lastRenderedPageBreak/>
        <w:t>Ввод остатков продукции на СГП</w:t>
      </w:r>
      <w:bookmarkEnd w:id="102"/>
      <w:r w:rsidR="00C16EFA">
        <w:t>, НЗП</w:t>
      </w:r>
      <w:bookmarkEnd w:id="103"/>
      <w:bookmarkEnd w:id="104"/>
    </w:p>
    <w:p w:rsidR="00C16EFA" w:rsidRDefault="00C16EFA" w:rsidP="00C821BC">
      <w:pPr>
        <w:pStyle w:val="Heading3"/>
        <w:numPr>
          <w:ilvl w:val="2"/>
          <w:numId w:val="4"/>
        </w:numPr>
      </w:pPr>
      <w:bookmarkStart w:id="105" w:name="_Toc372674805"/>
      <w:bookmarkStart w:id="106" w:name="_Toc373881236"/>
      <w:r>
        <w:t>Описание сценария</w:t>
      </w:r>
      <w:bookmarkEnd w:id="105"/>
      <w:bookmarkEnd w:id="106"/>
    </w:p>
    <w:p w:rsidR="00E17BE2" w:rsidRDefault="00E17BE2" w:rsidP="00E17BE2">
      <w:r>
        <w:rPr>
          <w:noProof/>
          <w:lang w:val="en-US" w:eastAsia="en-US"/>
        </w:rPr>
        <w:drawing>
          <wp:inline distT="0" distB="0" distL="0" distR="0" wp14:anchorId="42DE263E" wp14:editId="5F6DE852">
            <wp:extent cx="6390005" cy="2753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E2" w:rsidRDefault="00E17BE2" w:rsidP="00A75AE4">
      <w:pPr>
        <w:jc w:val="both"/>
      </w:pPr>
      <w:r>
        <w:t>Данный сценарий определяет процесс загрузки информации о</w:t>
      </w:r>
      <w:r w:rsidR="00764224">
        <w:t>б остатках готовой продукции на СГП</w:t>
      </w:r>
      <w:r w:rsidR="003503E7">
        <w:t xml:space="preserve"> и НЗП</w:t>
      </w:r>
      <w:r>
        <w:t xml:space="preserve">. </w:t>
      </w:r>
      <w:r w:rsidR="00764224">
        <w:t>При необходимости загрузить информацию об отсутствии продукции на СГП</w:t>
      </w:r>
      <w:r w:rsidR="003503E7">
        <w:t xml:space="preserve"> и НЗП</w:t>
      </w:r>
      <w:r w:rsidR="00764224">
        <w:t xml:space="preserve">, должен использоваться шаблон с незаполненной </w:t>
      </w:r>
      <w:r w:rsidR="000844C9">
        <w:t>информацией</w:t>
      </w:r>
      <w:r w:rsidR="00764224">
        <w:t>.</w:t>
      </w:r>
    </w:p>
    <w:p w:rsidR="00E17BE2" w:rsidRDefault="00E17BE2" w:rsidP="00E17BE2"/>
    <w:p w:rsidR="00C16EFA" w:rsidRDefault="00C16EFA" w:rsidP="00C821BC">
      <w:pPr>
        <w:pStyle w:val="Heading3"/>
        <w:numPr>
          <w:ilvl w:val="2"/>
          <w:numId w:val="4"/>
        </w:numPr>
      </w:pPr>
      <w:bookmarkStart w:id="107" w:name="_Toc372674806"/>
      <w:bookmarkStart w:id="108" w:name="_Toc373881237"/>
      <w:r>
        <w:t>Предварительные условия</w:t>
      </w:r>
      <w:bookmarkEnd w:id="107"/>
      <w:bookmarkEnd w:id="108"/>
    </w:p>
    <w:p w:rsidR="00E17BE2" w:rsidRDefault="000844C9" w:rsidP="00A75AE4">
      <w:pPr>
        <w:jc w:val="both"/>
      </w:pPr>
      <w:r>
        <w:t xml:space="preserve">Данные </w:t>
      </w:r>
      <w:r w:rsidR="00E17BE2">
        <w:t xml:space="preserve">о </w:t>
      </w:r>
      <w:r w:rsidR="001800A2">
        <w:t>наличии готовой продукции</w:t>
      </w:r>
      <w:r w:rsidR="00E17BE2">
        <w:t xml:space="preserve"> по всем </w:t>
      </w:r>
      <w:r w:rsidR="001800A2">
        <w:t>СГП</w:t>
      </w:r>
      <w:r w:rsidR="003503E7">
        <w:t xml:space="preserve"> и НЗП</w:t>
      </w:r>
      <w:r w:rsidR="00E17BE2">
        <w:t xml:space="preserve"> подготовлены и размещены в заранее </w:t>
      </w:r>
      <w:r>
        <w:t xml:space="preserve">обговоренной </w:t>
      </w:r>
      <w:r w:rsidR="00E17BE2">
        <w:t>папке в файловой системе.</w:t>
      </w:r>
    </w:p>
    <w:p w:rsidR="00E17BE2" w:rsidRDefault="00E17BE2" w:rsidP="00A75AE4">
      <w:pPr>
        <w:jc w:val="both"/>
      </w:pPr>
      <w:r>
        <w:t xml:space="preserve">При обновлении информации </w:t>
      </w:r>
      <w:r w:rsidR="001800A2">
        <w:t>информация о доступности готовой продукции</w:t>
      </w:r>
      <w:r>
        <w:t xml:space="preserve"> полностью перезаписывается.</w:t>
      </w:r>
    </w:p>
    <w:p w:rsidR="00E17BE2" w:rsidRDefault="00E17BE2" w:rsidP="00E17BE2"/>
    <w:p w:rsidR="00E17BE2" w:rsidRPr="00C16EFA" w:rsidRDefault="00C16EFA" w:rsidP="00C821BC">
      <w:pPr>
        <w:pStyle w:val="Heading3"/>
        <w:numPr>
          <w:ilvl w:val="2"/>
          <w:numId w:val="4"/>
        </w:numPr>
      </w:pPr>
      <w:bookmarkStart w:id="109" w:name="_Toc372674807"/>
      <w:bookmarkStart w:id="110" w:name="_Toc373881238"/>
      <w:r>
        <w:t>Базовый ход выполнения сценария</w:t>
      </w:r>
      <w:bookmarkEnd w:id="109"/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794"/>
        <w:gridCol w:w="3441"/>
        <w:gridCol w:w="1743"/>
        <w:gridCol w:w="2580"/>
      </w:tblGrid>
      <w:tr w:rsidR="00E17BE2" w:rsidTr="003F474D">
        <w:tc>
          <w:tcPr>
            <w:tcW w:w="727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E17BE2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E17BE2" w:rsidRPr="005D4F79" w:rsidRDefault="00E17BE2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E17BE2" w:rsidTr="003F474D">
        <w:tc>
          <w:tcPr>
            <w:tcW w:w="727" w:type="dxa"/>
          </w:tcPr>
          <w:p w:rsidR="00E17BE2" w:rsidRDefault="00E17BE2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E17BE2" w:rsidRDefault="00E17BE2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E17BE2" w:rsidRPr="004B45BA" w:rsidRDefault="00E17BE2" w:rsidP="003503E7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1800A2">
              <w:t>СГП</w:t>
            </w:r>
            <w:r w:rsidR="003503E7">
              <w:t xml:space="preserve"> и НЗП</w:t>
            </w:r>
            <w:r>
              <w:t xml:space="preserve"> в заранее согласованной папке в файловой системе для последующей загрузки данных в БД (базу данных) </w:t>
            </w:r>
            <w:r w:rsidR="003503E7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E17BE2" w:rsidRDefault="00E17BE2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17BE2" w:rsidRDefault="00E17BE2" w:rsidP="003F474D">
            <w:pPr>
              <w:spacing w:after="120"/>
              <w:jc w:val="both"/>
            </w:pPr>
          </w:p>
        </w:tc>
      </w:tr>
      <w:tr w:rsidR="00E17BE2" w:rsidTr="003F474D">
        <w:tc>
          <w:tcPr>
            <w:tcW w:w="727" w:type="dxa"/>
          </w:tcPr>
          <w:p w:rsidR="00E17BE2" w:rsidRDefault="00E17BE2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E17BE2" w:rsidRDefault="00E17BE2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E17BE2" w:rsidRDefault="00E17BE2" w:rsidP="001800A2">
            <w:pPr>
              <w:spacing w:after="120"/>
              <w:jc w:val="both"/>
            </w:pPr>
            <w:del w:id="111" w:author="Ivan Solovyev" w:date="2013-12-17T03:42:00Z">
              <w:r w:rsidDel="00AF18E1">
                <w:delText>Администратов</w:delText>
              </w:r>
            </w:del>
            <w:ins w:id="112" w:author="Ivan Solovyev" w:date="2013-12-17T03:42:00Z">
              <w:r w:rsidR="00AF18E1">
                <w:t>Администратор</w:t>
              </w:r>
            </w:ins>
            <w:r>
              <w:t xml:space="preserve"> вызывает загрузку данных </w:t>
            </w:r>
            <w:r w:rsidR="001800A2">
              <w:t>по СГП</w:t>
            </w:r>
            <w:r w:rsidR="003503E7">
              <w:t xml:space="preserve"> и НЗП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E17BE2" w:rsidRDefault="00E17BE2" w:rsidP="001800A2">
            <w:pPr>
              <w:spacing w:after="120"/>
              <w:jc w:val="both"/>
            </w:pPr>
            <w:r>
              <w:t xml:space="preserve">Файлы о </w:t>
            </w:r>
            <w:r w:rsidR="001800A2">
              <w:t>продукции на СГП</w:t>
            </w:r>
            <w:r w:rsidR="003503E7">
              <w:t xml:space="preserve"> и НЗП</w:t>
            </w:r>
            <w:r>
              <w:t xml:space="preserve">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E17BE2" w:rsidRDefault="00E17BE2" w:rsidP="003F474D">
            <w:pPr>
              <w:spacing w:after="120"/>
              <w:jc w:val="both"/>
            </w:pPr>
          </w:p>
        </w:tc>
      </w:tr>
      <w:tr w:rsidR="00E17BE2" w:rsidTr="003F474D">
        <w:tc>
          <w:tcPr>
            <w:tcW w:w="727" w:type="dxa"/>
          </w:tcPr>
          <w:p w:rsidR="00E17BE2" w:rsidRDefault="00E17BE2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E17BE2" w:rsidRDefault="00E17BE2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3503E7" w:rsidRDefault="003503E7" w:rsidP="001800A2">
            <w:pPr>
              <w:spacing w:after="120"/>
              <w:jc w:val="both"/>
            </w:pPr>
            <w:r>
              <w:t xml:space="preserve">Система удаляет текущую информацию </w:t>
            </w:r>
            <w:r>
              <w:lastRenderedPageBreak/>
              <w:t>по СГП и НЗП из БД.</w:t>
            </w:r>
          </w:p>
          <w:p w:rsidR="00E17BE2" w:rsidRPr="00E17BE2" w:rsidRDefault="00E17BE2" w:rsidP="001800A2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</w:t>
            </w:r>
            <w:r w:rsidR="001800A2">
              <w:t>б СГП</w:t>
            </w:r>
            <w:ins w:id="113" w:author="Ivan Solovyev" w:date="2013-12-17T03:42:00Z">
              <w:r w:rsidR="00AF18E1">
                <w:t>,</w:t>
              </w:r>
            </w:ins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r>
              <w:t xml:space="preserve"> полностью</w:t>
            </w:r>
            <w:ins w:id="114" w:author="Ivan Solovyev" w:date="2013-12-17T03:42:00Z">
              <w:r w:rsidR="00AF18E1">
                <w:t>,</w:t>
              </w:r>
            </w:ins>
            <w:r>
              <w:t xml:space="preserve"> перетирая ранее хранящуюся информацию в БД.</w:t>
            </w:r>
          </w:p>
        </w:tc>
        <w:tc>
          <w:tcPr>
            <w:tcW w:w="1743" w:type="dxa"/>
          </w:tcPr>
          <w:p w:rsidR="00E17BE2" w:rsidRDefault="00E17BE2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17BE2" w:rsidRPr="004B45BA" w:rsidRDefault="00360B6A" w:rsidP="003F474D">
            <w:pPr>
              <w:spacing w:after="120"/>
              <w:jc w:val="both"/>
            </w:pPr>
            <w:ins w:id="115" w:author="Ivan Solovyev" w:date="2013-12-17T03:41:00Z">
              <w:r>
                <w:t xml:space="preserve">При возникновении ошибки при загрузке строки из определенного файла, информация из этой строки не загружается в БД </w:t>
              </w:r>
              <w:r>
                <w:rPr>
                  <w:lang w:val="en-US"/>
                </w:rPr>
                <w:t>MISHKA</w:t>
              </w:r>
              <w:r>
                <w:t>, информация об ошибке сохраняется в системе, система пропускает загрузку строки и переходит к обработке следующей.</w:t>
              </w:r>
            </w:ins>
            <w:del w:id="116" w:author="Ivan Solovyev" w:date="2013-12-17T03:41:00Z">
              <w:r w:rsidR="00E17BE2" w:rsidDel="00360B6A">
                <w:delText xml:space="preserve">При возникновении ошибок при загрузке </w:delText>
              </w:r>
              <w:r w:rsidR="00E17BE2" w:rsidDel="00360B6A">
                <w:lastRenderedPageBreak/>
                <w:delText xml:space="preserve">определенного файла информация из этого файла не загружается в БД </w:delText>
              </w:r>
              <w:r w:rsidR="00E17BE2" w:rsidDel="00360B6A">
                <w:rPr>
                  <w:lang w:val="en-US"/>
                </w:rPr>
                <w:delText>MISHKA</w:delText>
              </w:r>
              <w:r w:rsidR="00E17BE2" w:rsidDel="00360B6A">
                <w:delText>, система пропускает загрузку информации из файла и переходит к обработке следующего.</w:delText>
              </w:r>
            </w:del>
          </w:p>
        </w:tc>
      </w:tr>
    </w:tbl>
    <w:p w:rsidR="00E17BE2" w:rsidRDefault="00E17BE2" w:rsidP="00E17BE2">
      <w:pPr>
        <w:spacing w:after="120"/>
        <w:jc w:val="both"/>
      </w:pPr>
    </w:p>
    <w:p w:rsidR="00475835" w:rsidRDefault="00475835" w:rsidP="00C821BC">
      <w:pPr>
        <w:pStyle w:val="Heading2"/>
        <w:numPr>
          <w:ilvl w:val="1"/>
          <w:numId w:val="4"/>
        </w:numPr>
      </w:pPr>
      <w:bookmarkStart w:id="117" w:name="_Toc372674808"/>
      <w:bookmarkStart w:id="118" w:name="_Toc373881239"/>
      <w:bookmarkStart w:id="119" w:name="_Toc374106403"/>
      <w:r>
        <w:t>Ввод прогноза по химии сырца</w:t>
      </w:r>
      <w:bookmarkEnd w:id="117"/>
      <w:bookmarkEnd w:id="118"/>
      <w:bookmarkEnd w:id="119"/>
    </w:p>
    <w:p w:rsidR="00EB4504" w:rsidRDefault="00EB4504" w:rsidP="00C821BC">
      <w:pPr>
        <w:pStyle w:val="Heading3"/>
        <w:numPr>
          <w:ilvl w:val="2"/>
          <w:numId w:val="4"/>
        </w:numPr>
      </w:pPr>
      <w:bookmarkStart w:id="120" w:name="_Toc372674809"/>
      <w:bookmarkStart w:id="121" w:name="_Toc373881240"/>
      <w:r>
        <w:t>Описание сценария</w:t>
      </w:r>
      <w:bookmarkEnd w:id="120"/>
      <w:bookmarkEnd w:id="121"/>
    </w:p>
    <w:p w:rsidR="00EB4504" w:rsidRDefault="00EB4504" w:rsidP="00EB4504">
      <w:r>
        <w:rPr>
          <w:noProof/>
          <w:lang w:val="en-US" w:eastAsia="en-US"/>
        </w:rPr>
        <w:drawing>
          <wp:inline distT="0" distB="0" distL="0" distR="0" wp14:anchorId="1D1B2FF3" wp14:editId="370B2FEE">
            <wp:extent cx="6390005" cy="275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04" w:rsidRDefault="00EB4504" w:rsidP="00A75AE4">
      <w:pPr>
        <w:jc w:val="both"/>
      </w:pPr>
      <w:r>
        <w:t>Данный сценарий определяет процесс загрузки информации о наличии сырца с определенным процентным соотношением примесей в расплаве на каждый день планирования.</w:t>
      </w:r>
    </w:p>
    <w:p w:rsidR="00EB4504" w:rsidRDefault="00EB4504" w:rsidP="00EB4504"/>
    <w:p w:rsidR="00EB4504" w:rsidRDefault="00EB4504" w:rsidP="00C821BC">
      <w:pPr>
        <w:pStyle w:val="Heading3"/>
        <w:numPr>
          <w:ilvl w:val="2"/>
          <w:numId w:val="4"/>
        </w:numPr>
      </w:pPr>
      <w:bookmarkStart w:id="122" w:name="_Toc372674810"/>
      <w:bookmarkStart w:id="123" w:name="_Toc373881241"/>
      <w:r>
        <w:t>Предварительные условия</w:t>
      </w:r>
      <w:bookmarkEnd w:id="122"/>
      <w:bookmarkEnd w:id="123"/>
    </w:p>
    <w:p w:rsidR="00EB4504" w:rsidRDefault="000844C9" w:rsidP="00A75AE4">
      <w:pPr>
        <w:jc w:val="both"/>
      </w:pPr>
      <w:r>
        <w:t xml:space="preserve">Данные </w:t>
      </w:r>
      <w:r w:rsidR="00EB4504">
        <w:t xml:space="preserve">с планом по наличию сырца подготовлены и размещены в заранее </w:t>
      </w:r>
      <w:r>
        <w:t xml:space="preserve">обговоренной </w:t>
      </w:r>
      <w:r w:rsidR="00EB4504">
        <w:t>папке в файловой системе.</w:t>
      </w:r>
    </w:p>
    <w:p w:rsidR="00EB4504" w:rsidRDefault="00EB4504" w:rsidP="00A75AE4">
      <w:pPr>
        <w:jc w:val="both"/>
      </w:pPr>
      <w:r>
        <w:t xml:space="preserve">При обновлении информации </w:t>
      </w:r>
      <w:r w:rsidR="000844C9">
        <w:t xml:space="preserve">пользователем </w:t>
      </w:r>
      <w:r>
        <w:t>информация о наличии сырца полностью перезаписывается.</w:t>
      </w:r>
    </w:p>
    <w:p w:rsidR="00EB4504" w:rsidRDefault="00EB4504" w:rsidP="00EB4504"/>
    <w:p w:rsidR="00475835" w:rsidRPr="00EB4504" w:rsidRDefault="00EB4504" w:rsidP="00C821BC">
      <w:pPr>
        <w:pStyle w:val="Heading3"/>
        <w:numPr>
          <w:ilvl w:val="2"/>
          <w:numId w:val="4"/>
        </w:numPr>
      </w:pPr>
      <w:bookmarkStart w:id="124" w:name="_Toc372674811"/>
      <w:bookmarkStart w:id="125" w:name="_Toc373881242"/>
      <w:r>
        <w:t>Базовый ход выполнения сценария</w:t>
      </w:r>
      <w:bookmarkEnd w:id="124"/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794"/>
        <w:gridCol w:w="3441"/>
        <w:gridCol w:w="1743"/>
        <w:gridCol w:w="2580"/>
      </w:tblGrid>
      <w:tr w:rsidR="00475835" w:rsidTr="003F474D">
        <w:tc>
          <w:tcPr>
            <w:tcW w:w="727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75835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475835" w:rsidRPr="005D4F79" w:rsidRDefault="004758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475835" w:rsidTr="003F474D">
        <w:tc>
          <w:tcPr>
            <w:tcW w:w="727" w:type="dxa"/>
          </w:tcPr>
          <w:p w:rsidR="00475835" w:rsidRDefault="00475835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475835" w:rsidRDefault="00475835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475835" w:rsidRPr="004B45BA" w:rsidRDefault="00475835" w:rsidP="003503E7">
            <w:pPr>
              <w:spacing w:after="120"/>
              <w:jc w:val="both"/>
            </w:pPr>
            <w:r>
              <w:t xml:space="preserve">Администратор готовит информацию по </w:t>
            </w:r>
            <w:r w:rsidR="00EB4504">
              <w:t>планам подготовки сырца</w:t>
            </w:r>
            <w:r>
              <w:t xml:space="preserve"> в заранее согласованной папке в файловой системе для последующей загрузки данных в БД (базу </w:t>
            </w:r>
            <w:r>
              <w:lastRenderedPageBreak/>
              <w:t xml:space="preserve">данных) </w:t>
            </w:r>
            <w:r w:rsidR="003503E7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475835" w:rsidRDefault="004758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75835" w:rsidRDefault="00475835" w:rsidP="003F474D">
            <w:pPr>
              <w:spacing w:after="120"/>
              <w:jc w:val="both"/>
            </w:pPr>
          </w:p>
        </w:tc>
      </w:tr>
      <w:tr w:rsidR="00475835" w:rsidTr="003F474D">
        <w:tc>
          <w:tcPr>
            <w:tcW w:w="727" w:type="dxa"/>
          </w:tcPr>
          <w:p w:rsidR="00475835" w:rsidRDefault="00475835" w:rsidP="003F474D">
            <w:pPr>
              <w:spacing w:after="120"/>
              <w:jc w:val="both"/>
            </w:pPr>
            <w:r>
              <w:lastRenderedPageBreak/>
              <w:t>2.</w:t>
            </w:r>
          </w:p>
        </w:tc>
        <w:tc>
          <w:tcPr>
            <w:tcW w:w="2081" w:type="dxa"/>
          </w:tcPr>
          <w:p w:rsidR="00475835" w:rsidRDefault="00475835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475835" w:rsidRDefault="00475835" w:rsidP="00EB4504">
            <w:pPr>
              <w:spacing w:after="120"/>
              <w:jc w:val="both"/>
            </w:pPr>
            <w:del w:id="126" w:author="Ivan Solovyev" w:date="2013-12-17T03:43:00Z">
              <w:r w:rsidDel="00AF18E1">
                <w:delText>Администратов</w:delText>
              </w:r>
            </w:del>
            <w:ins w:id="127" w:author="Ivan Solovyev" w:date="2013-12-17T03:43:00Z">
              <w:r w:rsidR="00AF18E1">
                <w:t>Администратор</w:t>
              </w:r>
            </w:ins>
            <w:r>
              <w:t xml:space="preserve"> вызывает загрузку данных </w:t>
            </w:r>
            <w:r w:rsidR="00EB4504">
              <w:t>по планам подготовки сырца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475835" w:rsidRDefault="00475835" w:rsidP="00EB4504">
            <w:pPr>
              <w:spacing w:after="120"/>
              <w:jc w:val="both"/>
            </w:pPr>
            <w:r>
              <w:t xml:space="preserve">Файлы о </w:t>
            </w:r>
            <w:r w:rsidR="00EB4504">
              <w:t>планах подготовки сырца</w:t>
            </w:r>
            <w:r>
              <w:t xml:space="preserve">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475835" w:rsidRDefault="00475835" w:rsidP="003F474D">
            <w:pPr>
              <w:spacing w:after="120"/>
              <w:jc w:val="both"/>
            </w:pPr>
          </w:p>
        </w:tc>
      </w:tr>
      <w:tr w:rsidR="00475835" w:rsidTr="003F474D">
        <w:tc>
          <w:tcPr>
            <w:tcW w:w="727" w:type="dxa"/>
          </w:tcPr>
          <w:p w:rsidR="00475835" w:rsidRDefault="00475835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475835" w:rsidRDefault="00475835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3503E7" w:rsidRDefault="003503E7" w:rsidP="00EB4504">
            <w:pPr>
              <w:spacing w:after="120"/>
              <w:jc w:val="both"/>
            </w:pPr>
            <w:r>
              <w:t>Система удаляет информацию о планах подготовки сырца.</w:t>
            </w:r>
          </w:p>
          <w:p w:rsidR="00475835" w:rsidRPr="00E17BE2" w:rsidRDefault="00475835" w:rsidP="00EB4504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</w:t>
            </w:r>
            <w:r w:rsidR="00EB4504">
              <w:t xml:space="preserve"> планах по подготовке сырца</w:t>
            </w:r>
            <w:ins w:id="128" w:author="Ivan Solovyev" w:date="2013-12-17T03:43:00Z">
              <w:r w:rsidR="00AF18E1">
                <w:t>,</w:t>
              </w:r>
            </w:ins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ins w:id="129" w:author="Ivan Solovyev" w:date="2013-12-17T03:43:00Z">
              <w:r w:rsidR="00AF18E1">
                <w:t>,</w:t>
              </w:r>
            </w:ins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475835" w:rsidRDefault="004758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75835" w:rsidRPr="004B45BA" w:rsidRDefault="00360B6A" w:rsidP="003F474D">
            <w:pPr>
              <w:spacing w:after="120"/>
              <w:jc w:val="both"/>
            </w:pPr>
            <w:ins w:id="130" w:author="Ivan Solovyev" w:date="2013-12-17T03:41:00Z">
              <w:r>
                <w:t xml:space="preserve">При возникновении ошибки при загрузке строки из определенного файла, информация из этой строки не загружается в БД </w:t>
              </w:r>
              <w:r>
                <w:rPr>
                  <w:lang w:val="en-US"/>
                </w:rPr>
                <w:t>MISHKA</w:t>
              </w:r>
              <w:r>
                <w:t>, информация об ошибке сохраняется в системе, система пропускает загрузку строки и переходит к обработке следующей.</w:t>
              </w:r>
            </w:ins>
            <w:del w:id="131" w:author="Ivan Solovyev" w:date="2013-12-17T03:41:00Z">
              <w:r w:rsidR="00475835" w:rsidDel="00360B6A">
                <w:delText xml:space="preserve">При возникновении ошибок при загрузке определенного файла информация из этого файла не загружается в БД </w:delText>
              </w:r>
              <w:r w:rsidR="00475835" w:rsidDel="00360B6A">
                <w:rPr>
                  <w:lang w:val="en-US"/>
                </w:rPr>
                <w:delText>MISHKA</w:delText>
              </w:r>
              <w:r w:rsidR="00475835" w:rsidDel="00360B6A">
                <w:delText>, система пропускает загрузку информации из файла и переходит к обработке следующего.</w:delText>
              </w:r>
            </w:del>
          </w:p>
        </w:tc>
      </w:tr>
    </w:tbl>
    <w:p w:rsidR="00475835" w:rsidRDefault="00475835" w:rsidP="00475835">
      <w:pPr>
        <w:spacing w:after="120"/>
        <w:jc w:val="both"/>
      </w:pPr>
    </w:p>
    <w:p w:rsidR="00EB4504" w:rsidRDefault="00EB4504" w:rsidP="00C821BC">
      <w:pPr>
        <w:pStyle w:val="Heading2"/>
        <w:numPr>
          <w:ilvl w:val="1"/>
          <w:numId w:val="4"/>
        </w:numPr>
      </w:pPr>
      <w:bookmarkStart w:id="132" w:name="_Toc372674812"/>
      <w:bookmarkStart w:id="133" w:name="_Toc373881243"/>
      <w:bookmarkStart w:id="134" w:name="_Toc374106404"/>
      <w:r>
        <w:t>Ввод ресурса фильтров тонкой очистки</w:t>
      </w:r>
      <w:bookmarkEnd w:id="132"/>
      <w:bookmarkEnd w:id="133"/>
      <w:bookmarkEnd w:id="134"/>
    </w:p>
    <w:p w:rsidR="00EB4504" w:rsidRDefault="00EB4504" w:rsidP="00C821BC">
      <w:pPr>
        <w:pStyle w:val="Heading3"/>
        <w:numPr>
          <w:ilvl w:val="2"/>
          <w:numId w:val="4"/>
        </w:numPr>
      </w:pPr>
      <w:bookmarkStart w:id="135" w:name="_Toc372674813"/>
      <w:bookmarkStart w:id="136" w:name="_Toc373881244"/>
      <w:r>
        <w:t>Описание сценария</w:t>
      </w:r>
      <w:bookmarkEnd w:id="135"/>
      <w:bookmarkEnd w:id="136"/>
    </w:p>
    <w:p w:rsidR="00EB4504" w:rsidRDefault="00EB4504" w:rsidP="00EB4504">
      <w:r>
        <w:rPr>
          <w:noProof/>
          <w:lang w:val="en-US" w:eastAsia="en-US"/>
        </w:rPr>
        <w:drawing>
          <wp:inline distT="0" distB="0" distL="0" distR="0" wp14:anchorId="744A5540" wp14:editId="62B55E86">
            <wp:extent cx="6390005" cy="2753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04" w:rsidRDefault="00EB4504" w:rsidP="00A75AE4">
      <w:pPr>
        <w:jc w:val="both"/>
      </w:pPr>
      <w:r>
        <w:t>Данный сценарий определяет процесс загрузки информации о наличии фильтров тонкой очистки на ЛА и их ресурсов на использование.</w:t>
      </w:r>
    </w:p>
    <w:p w:rsidR="00EB4504" w:rsidRDefault="00EB4504" w:rsidP="00EB4504"/>
    <w:p w:rsidR="00EB4504" w:rsidRDefault="00EB4504" w:rsidP="00C821BC">
      <w:pPr>
        <w:pStyle w:val="Heading3"/>
        <w:numPr>
          <w:ilvl w:val="2"/>
          <w:numId w:val="4"/>
        </w:numPr>
      </w:pPr>
      <w:bookmarkStart w:id="137" w:name="_Toc372674814"/>
      <w:bookmarkStart w:id="138" w:name="_Toc373881245"/>
      <w:r>
        <w:t>Предварительные условия</w:t>
      </w:r>
      <w:bookmarkEnd w:id="137"/>
      <w:bookmarkEnd w:id="138"/>
    </w:p>
    <w:p w:rsidR="00EB4504" w:rsidRDefault="000844C9" w:rsidP="00A75AE4">
      <w:pPr>
        <w:jc w:val="both"/>
      </w:pPr>
      <w:r>
        <w:t xml:space="preserve">Данные </w:t>
      </w:r>
      <w:r w:rsidR="00EB4504">
        <w:t xml:space="preserve">о фильтрах тонкой очистки подготовлены и размещены в заранее </w:t>
      </w:r>
      <w:r>
        <w:t xml:space="preserve">обговоренной </w:t>
      </w:r>
      <w:r w:rsidR="00EB4504">
        <w:t>папке в файловой системе.</w:t>
      </w:r>
    </w:p>
    <w:p w:rsidR="00EB4504" w:rsidRDefault="00EB4504" w:rsidP="00A75AE4">
      <w:pPr>
        <w:jc w:val="both"/>
      </w:pPr>
      <w:r>
        <w:lastRenderedPageBreak/>
        <w:t>При обновлении информации</w:t>
      </w:r>
      <w:r w:rsidR="00795FC8">
        <w:t xml:space="preserve"> пользователем</w:t>
      </w:r>
      <w:r>
        <w:t xml:space="preserve"> информация о фильтрах тонкой очистки полностью перезаписывается.</w:t>
      </w:r>
    </w:p>
    <w:p w:rsidR="00EB4504" w:rsidRDefault="00EB4504" w:rsidP="00EB4504"/>
    <w:p w:rsidR="00EB4504" w:rsidRPr="00EB4504" w:rsidRDefault="00EB4504" w:rsidP="00C821BC">
      <w:pPr>
        <w:pStyle w:val="Heading3"/>
        <w:numPr>
          <w:ilvl w:val="2"/>
          <w:numId w:val="4"/>
        </w:numPr>
      </w:pPr>
      <w:bookmarkStart w:id="139" w:name="_Toc372674815"/>
      <w:bookmarkStart w:id="140" w:name="_Toc373881246"/>
      <w:r>
        <w:t>Базовый ход выполнения сценария</w:t>
      </w:r>
      <w:bookmarkEnd w:id="139"/>
      <w:bookmarkEnd w:id="1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794"/>
        <w:gridCol w:w="3441"/>
        <w:gridCol w:w="1743"/>
        <w:gridCol w:w="2580"/>
      </w:tblGrid>
      <w:tr w:rsidR="00EB4504" w:rsidTr="003F474D">
        <w:tc>
          <w:tcPr>
            <w:tcW w:w="727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EB4504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EB4504" w:rsidRPr="005D4F79" w:rsidRDefault="00EB4504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EB4504" w:rsidTr="003F474D">
        <w:tc>
          <w:tcPr>
            <w:tcW w:w="727" w:type="dxa"/>
          </w:tcPr>
          <w:p w:rsidR="00EB4504" w:rsidRDefault="00EB4504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EB4504" w:rsidRDefault="00EB4504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EB4504" w:rsidRPr="004B45BA" w:rsidRDefault="00EB4504" w:rsidP="00EB4504">
            <w:pPr>
              <w:spacing w:after="120"/>
              <w:jc w:val="both"/>
            </w:pPr>
            <w:r>
              <w:t xml:space="preserve">Администратор готовит информацию о фильтрах тонкой очистки в заранее согласованной папке в файловой системе для последующей загрузки данных в БД (базу данных) систему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EB4504" w:rsidRDefault="00EB4504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B4504" w:rsidRDefault="00EB4504" w:rsidP="003F474D">
            <w:pPr>
              <w:spacing w:after="120"/>
              <w:jc w:val="both"/>
            </w:pPr>
          </w:p>
        </w:tc>
      </w:tr>
      <w:tr w:rsidR="00EB4504" w:rsidTr="003F474D">
        <w:tc>
          <w:tcPr>
            <w:tcW w:w="727" w:type="dxa"/>
          </w:tcPr>
          <w:p w:rsidR="00EB4504" w:rsidRDefault="00EB4504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EB4504" w:rsidRDefault="00EB4504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EB4504" w:rsidRDefault="00EB4504" w:rsidP="00EB4504">
            <w:pPr>
              <w:spacing w:after="120"/>
              <w:jc w:val="both"/>
            </w:pPr>
            <w:del w:id="141" w:author="Ivan Solovyev" w:date="2013-12-17T03:43:00Z">
              <w:r w:rsidDel="00AF18E1">
                <w:delText>Администратов</w:delText>
              </w:r>
            </w:del>
            <w:ins w:id="142" w:author="Ivan Solovyev" w:date="2013-12-17T03:43:00Z">
              <w:r w:rsidR="00AF18E1">
                <w:t>Администратор</w:t>
              </w:r>
            </w:ins>
            <w:r>
              <w:t xml:space="preserve"> вызывает загрузку данных о фильтрах тонкой очистки в систему.</w:t>
            </w:r>
          </w:p>
        </w:tc>
        <w:tc>
          <w:tcPr>
            <w:tcW w:w="1743" w:type="dxa"/>
          </w:tcPr>
          <w:p w:rsidR="00EB4504" w:rsidRDefault="00EB4504" w:rsidP="00EB4504">
            <w:pPr>
              <w:spacing w:after="120"/>
              <w:jc w:val="both"/>
            </w:pPr>
            <w:r>
              <w:t>Файлы о фильтрах тонкой очистки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EB4504" w:rsidRDefault="00EB4504" w:rsidP="003F474D">
            <w:pPr>
              <w:spacing w:after="120"/>
              <w:jc w:val="both"/>
            </w:pPr>
          </w:p>
        </w:tc>
      </w:tr>
      <w:tr w:rsidR="00EB4504" w:rsidTr="003F474D">
        <w:tc>
          <w:tcPr>
            <w:tcW w:w="727" w:type="dxa"/>
          </w:tcPr>
          <w:p w:rsidR="00EB4504" w:rsidRDefault="00EB4504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EB4504" w:rsidRDefault="00EB4504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4F1C0B" w:rsidRDefault="004F1C0B" w:rsidP="00EB4504">
            <w:pPr>
              <w:spacing w:after="120"/>
              <w:jc w:val="both"/>
            </w:pPr>
            <w:r>
              <w:t xml:space="preserve">Система удаляет </w:t>
            </w:r>
            <w:del w:id="143" w:author="Ivan Solovyev" w:date="2013-12-17T03:43:00Z">
              <w:r w:rsidDel="00AF18E1">
                <w:delText>инфорамцию</w:delText>
              </w:r>
            </w:del>
            <w:ins w:id="144" w:author="Ivan Solovyev" w:date="2013-12-17T03:43:00Z">
              <w:r w:rsidR="00AF18E1">
                <w:t>информацию</w:t>
              </w:r>
            </w:ins>
            <w:r>
              <w:t xml:space="preserve"> о фильтрах из БД.</w:t>
            </w:r>
          </w:p>
          <w:p w:rsidR="00EB4504" w:rsidRPr="00E17BE2" w:rsidRDefault="00EB4504" w:rsidP="00EB4504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 фильтрах тонкой очистки</w:t>
            </w:r>
            <w:ins w:id="145" w:author="Ivan Solovyev" w:date="2013-12-17T03:43:00Z">
              <w:r w:rsidR="00AF18E1">
                <w:t>,</w:t>
              </w:r>
            </w:ins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ins w:id="146" w:author="Ivan Solovyev" w:date="2013-12-17T03:43:00Z">
              <w:r w:rsidR="00AF18E1">
                <w:t>,</w:t>
              </w:r>
            </w:ins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EB4504" w:rsidRDefault="00EB4504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EB4504" w:rsidRPr="004B45BA" w:rsidRDefault="00360B6A" w:rsidP="003F474D">
            <w:pPr>
              <w:spacing w:after="120"/>
              <w:jc w:val="both"/>
            </w:pPr>
            <w:ins w:id="147" w:author="Ivan Solovyev" w:date="2013-12-17T03:41:00Z">
              <w:r>
                <w:t xml:space="preserve">При возникновении ошибки при загрузке строки из определенного файла, информация из этой строки не загружается в БД </w:t>
              </w:r>
              <w:r>
                <w:rPr>
                  <w:lang w:val="en-US"/>
                </w:rPr>
                <w:t>MISHKA</w:t>
              </w:r>
              <w:r>
                <w:t>, информация об ошибке сохраняется в системе, система пропускает загрузку строки и переходит к обработке следующей.</w:t>
              </w:r>
            </w:ins>
            <w:del w:id="148" w:author="Ivan Solovyev" w:date="2013-12-17T03:41:00Z">
              <w:r w:rsidR="00EB4504" w:rsidDel="00360B6A">
                <w:delText xml:space="preserve">При возникновении ошибок при загрузке определенного файла информация из этого файла не загружается в БД </w:delText>
              </w:r>
              <w:r w:rsidR="00EB4504" w:rsidDel="00360B6A">
                <w:rPr>
                  <w:lang w:val="en-US"/>
                </w:rPr>
                <w:delText>MISHKA</w:delText>
              </w:r>
              <w:r w:rsidR="00EB4504" w:rsidDel="00360B6A">
                <w:delText>, система пропускает загрузку информации из файла и переходит к обработке следующего.</w:delText>
              </w:r>
            </w:del>
          </w:p>
        </w:tc>
      </w:tr>
    </w:tbl>
    <w:p w:rsidR="00EB4504" w:rsidRDefault="00EB4504" w:rsidP="00EB4504">
      <w:pPr>
        <w:spacing w:after="120"/>
        <w:jc w:val="both"/>
      </w:pPr>
    </w:p>
    <w:p w:rsidR="00342035" w:rsidRDefault="00342035" w:rsidP="00C821BC">
      <w:pPr>
        <w:pStyle w:val="Heading2"/>
        <w:numPr>
          <w:ilvl w:val="1"/>
          <w:numId w:val="4"/>
        </w:numPr>
      </w:pPr>
      <w:bookmarkStart w:id="149" w:name="_Toc372674816"/>
      <w:bookmarkStart w:id="150" w:name="_Toc373881247"/>
      <w:bookmarkStart w:id="151" w:name="_Toc374106405"/>
      <w:r>
        <w:lastRenderedPageBreak/>
        <w:t>Ввод пакета заказов</w:t>
      </w:r>
      <w:bookmarkEnd w:id="149"/>
      <w:bookmarkEnd w:id="150"/>
      <w:bookmarkEnd w:id="151"/>
    </w:p>
    <w:p w:rsidR="00342035" w:rsidRDefault="00342035" w:rsidP="00C821BC">
      <w:pPr>
        <w:pStyle w:val="Heading3"/>
        <w:numPr>
          <w:ilvl w:val="2"/>
          <w:numId w:val="4"/>
        </w:numPr>
      </w:pPr>
      <w:bookmarkStart w:id="152" w:name="_Toc372674817"/>
      <w:bookmarkStart w:id="153" w:name="_Toc373881248"/>
      <w:r>
        <w:t>Описание сценария</w:t>
      </w:r>
      <w:bookmarkEnd w:id="152"/>
      <w:bookmarkEnd w:id="153"/>
    </w:p>
    <w:p w:rsidR="00342035" w:rsidRDefault="00342035" w:rsidP="00342035">
      <w:r>
        <w:rPr>
          <w:noProof/>
          <w:lang w:val="en-US" w:eastAsia="en-US"/>
        </w:rPr>
        <w:drawing>
          <wp:inline distT="0" distB="0" distL="0" distR="0" wp14:anchorId="2741D0F3" wp14:editId="22F9BB2B">
            <wp:extent cx="6390005" cy="2753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5" w:rsidRDefault="00342035" w:rsidP="00A75AE4">
      <w:pPr>
        <w:jc w:val="both"/>
      </w:pPr>
      <w:r>
        <w:t xml:space="preserve">Данный сценарий определяет процесс загрузки информации о </w:t>
      </w:r>
      <w:r w:rsidR="0064365E">
        <w:t>пакете заказов</w:t>
      </w:r>
      <w:r>
        <w:t>.</w:t>
      </w:r>
    </w:p>
    <w:p w:rsidR="00342035" w:rsidRDefault="00342035" w:rsidP="00342035"/>
    <w:p w:rsidR="00342035" w:rsidRDefault="00342035" w:rsidP="00C821BC">
      <w:pPr>
        <w:pStyle w:val="Heading3"/>
        <w:numPr>
          <w:ilvl w:val="2"/>
          <w:numId w:val="4"/>
        </w:numPr>
      </w:pPr>
      <w:bookmarkStart w:id="154" w:name="_Toc372674818"/>
      <w:bookmarkStart w:id="155" w:name="_Toc373881249"/>
      <w:r>
        <w:t>Предварительные условия</w:t>
      </w:r>
      <w:bookmarkEnd w:id="154"/>
      <w:bookmarkEnd w:id="155"/>
    </w:p>
    <w:p w:rsidR="00342035" w:rsidRDefault="000844C9" w:rsidP="00A75AE4">
      <w:pPr>
        <w:jc w:val="both"/>
      </w:pPr>
      <w:r>
        <w:t xml:space="preserve">Данные </w:t>
      </w:r>
      <w:r w:rsidR="00342035">
        <w:t xml:space="preserve">о </w:t>
      </w:r>
      <w:r w:rsidR="0064365E">
        <w:t>пакете заказов</w:t>
      </w:r>
      <w:r w:rsidR="00342035">
        <w:t xml:space="preserve"> подготовлены и размещены в заранее </w:t>
      </w:r>
      <w:r>
        <w:t xml:space="preserve">обговоренной </w:t>
      </w:r>
      <w:r w:rsidR="00342035">
        <w:t>папке в файловой системе.</w:t>
      </w:r>
    </w:p>
    <w:p w:rsidR="00342035" w:rsidRDefault="00342035" w:rsidP="00A75AE4">
      <w:pPr>
        <w:jc w:val="both"/>
      </w:pPr>
      <w:r>
        <w:t>При обновлении информации</w:t>
      </w:r>
      <w:r w:rsidR="00795FC8">
        <w:t xml:space="preserve"> пользователем</w:t>
      </w:r>
      <w:r>
        <w:t xml:space="preserve"> информация о </w:t>
      </w:r>
      <w:r w:rsidR="0064365E">
        <w:t>пакете заказов</w:t>
      </w:r>
      <w:r>
        <w:t xml:space="preserve"> полностью перезаписывается.</w:t>
      </w:r>
    </w:p>
    <w:p w:rsidR="00342035" w:rsidRDefault="00342035" w:rsidP="00342035"/>
    <w:p w:rsidR="00342035" w:rsidRPr="00EB4504" w:rsidRDefault="00342035" w:rsidP="00C821BC">
      <w:pPr>
        <w:pStyle w:val="Heading3"/>
        <w:numPr>
          <w:ilvl w:val="2"/>
          <w:numId w:val="4"/>
        </w:numPr>
      </w:pPr>
      <w:bookmarkStart w:id="156" w:name="_Toc372674819"/>
      <w:bookmarkStart w:id="157" w:name="_Toc373881250"/>
      <w:r>
        <w:t>Базовый ход выполнения сценария</w:t>
      </w:r>
      <w:bookmarkEnd w:id="156"/>
      <w:bookmarkEnd w:id="1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794"/>
        <w:gridCol w:w="3441"/>
        <w:gridCol w:w="1743"/>
        <w:gridCol w:w="2580"/>
      </w:tblGrid>
      <w:tr w:rsidR="00342035" w:rsidTr="003F474D">
        <w:tc>
          <w:tcPr>
            <w:tcW w:w="727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342035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342035" w:rsidRPr="005D4F79" w:rsidRDefault="0034203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342035" w:rsidTr="003F474D">
        <w:tc>
          <w:tcPr>
            <w:tcW w:w="727" w:type="dxa"/>
          </w:tcPr>
          <w:p w:rsidR="00342035" w:rsidRDefault="00342035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342035" w:rsidRDefault="00342035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342035" w:rsidRPr="004B45BA" w:rsidRDefault="00342035" w:rsidP="004F1C0B">
            <w:pPr>
              <w:spacing w:after="120"/>
              <w:jc w:val="both"/>
            </w:pPr>
            <w:r>
              <w:t xml:space="preserve">Администратор готовит информацию о </w:t>
            </w:r>
            <w:r w:rsidR="0064365E">
              <w:t>пакете заказов</w:t>
            </w:r>
            <w:r>
              <w:t xml:space="preserve"> в заранее согласованной папке в файловой системе для последующей загрузки данных в БД (базу данных) </w:t>
            </w:r>
            <w:r w:rsidR="004F1C0B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342035" w:rsidRDefault="003420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342035" w:rsidRDefault="00342035" w:rsidP="003F474D">
            <w:pPr>
              <w:spacing w:after="120"/>
              <w:jc w:val="both"/>
            </w:pPr>
          </w:p>
        </w:tc>
      </w:tr>
      <w:tr w:rsidR="00342035" w:rsidTr="003F474D">
        <w:tc>
          <w:tcPr>
            <w:tcW w:w="727" w:type="dxa"/>
          </w:tcPr>
          <w:p w:rsidR="00342035" w:rsidRDefault="00342035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342035" w:rsidRDefault="00342035" w:rsidP="003F474D">
            <w:pPr>
              <w:spacing w:after="120"/>
              <w:jc w:val="both"/>
            </w:pPr>
            <w:r>
              <w:t>Запуск загрузки данных</w:t>
            </w:r>
          </w:p>
        </w:tc>
        <w:tc>
          <w:tcPr>
            <w:tcW w:w="2790" w:type="dxa"/>
          </w:tcPr>
          <w:p w:rsidR="00342035" w:rsidRDefault="00342035" w:rsidP="0064365E">
            <w:pPr>
              <w:spacing w:after="120"/>
              <w:jc w:val="both"/>
            </w:pPr>
            <w:del w:id="158" w:author="Ivan Solovyev" w:date="2013-12-17T03:43:00Z">
              <w:r w:rsidDel="00AF18E1">
                <w:delText>Администратов</w:delText>
              </w:r>
            </w:del>
            <w:ins w:id="159" w:author="Ivan Solovyev" w:date="2013-12-17T03:43:00Z">
              <w:r w:rsidR="00AF18E1">
                <w:t>Администратор</w:t>
              </w:r>
            </w:ins>
            <w:r>
              <w:t xml:space="preserve"> вызывает загрузку данных о </w:t>
            </w:r>
            <w:r w:rsidR="0064365E">
              <w:t>пакете заказов</w:t>
            </w:r>
            <w:r>
              <w:t xml:space="preserve"> в систему.</w:t>
            </w:r>
          </w:p>
        </w:tc>
        <w:tc>
          <w:tcPr>
            <w:tcW w:w="1743" w:type="dxa"/>
          </w:tcPr>
          <w:p w:rsidR="00342035" w:rsidRDefault="00342035" w:rsidP="0064365E">
            <w:pPr>
              <w:spacing w:after="120"/>
              <w:jc w:val="both"/>
            </w:pPr>
            <w:r>
              <w:t xml:space="preserve">Файлы о </w:t>
            </w:r>
            <w:r w:rsidR="0064365E">
              <w:t>пакете заказов</w:t>
            </w:r>
            <w:r>
              <w:t xml:space="preserve">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342035" w:rsidRDefault="00342035" w:rsidP="003F474D">
            <w:pPr>
              <w:spacing w:after="120"/>
              <w:jc w:val="both"/>
            </w:pPr>
          </w:p>
        </w:tc>
      </w:tr>
      <w:tr w:rsidR="00342035" w:rsidTr="003F474D">
        <w:tc>
          <w:tcPr>
            <w:tcW w:w="727" w:type="dxa"/>
          </w:tcPr>
          <w:p w:rsidR="00342035" w:rsidRDefault="00342035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342035" w:rsidRDefault="00342035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4F1C0B" w:rsidRDefault="004F1C0B" w:rsidP="0064365E">
            <w:pPr>
              <w:spacing w:after="120"/>
              <w:jc w:val="both"/>
            </w:pPr>
            <w:r>
              <w:t>Система удаляет текущую информацию о заказах из БД.</w:t>
            </w:r>
          </w:p>
          <w:p w:rsidR="00342035" w:rsidRPr="00E17BE2" w:rsidRDefault="00342035" w:rsidP="0064365E">
            <w:pPr>
              <w:spacing w:after="120"/>
              <w:jc w:val="both"/>
            </w:pPr>
            <w:r>
              <w:t xml:space="preserve">Система итерируется по всем файлам, </w:t>
            </w:r>
            <w:r>
              <w:lastRenderedPageBreak/>
              <w:t xml:space="preserve">находящимся в папке с информацией о </w:t>
            </w:r>
            <w:r w:rsidR="0064365E">
              <w:t>пакете заказов</w:t>
            </w:r>
            <w:ins w:id="160" w:author="Ivan Solovyev" w:date="2013-12-17T03:43:00Z">
              <w:r w:rsidR="00AF18E1">
                <w:t>,</w:t>
              </w:r>
            </w:ins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ins w:id="161" w:author="Ivan Solovyev" w:date="2013-12-17T03:43:00Z">
              <w:r w:rsidR="00AF18E1">
                <w:t>,</w:t>
              </w:r>
            </w:ins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342035" w:rsidRDefault="0034203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342035" w:rsidRPr="004B45BA" w:rsidRDefault="00360B6A" w:rsidP="003F474D">
            <w:pPr>
              <w:spacing w:after="120"/>
              <w:jc w:val="both"/>
            </w:pPr>
            <w:ins w:id="162" w:author="Ivan Solovyev" w:date="2013-12-17T03:41:00Z">
              <w:r>
                <w:t xml:space="preserve">При возникновении ошибки при загрузке строки из определенного файла, информация из этой строки не загружается в БД </w:t>
              </w:r>
              <w:r>
                <w:rPr>
                  <w:lang w:val="en-US"/>
                </w:rPr>
                <w:t>MISHKA</w:t>
              </w:r>
              <w:r>
                <w:t>, информация об ошибке сохраняется в системе, система пропускает загрузку строки и переходит к обработке следующей.</w:t>
              </w:r>
            </w:ins>
            <w:del w:id="163" w:author="Ivan Solovyev" w:date="2013-12-17T03:41:00Z">
              <w:r w:rsidR="00342035" w:rsidDel="00360B6A">
                <w:delText xml:space="preserve">При возникновении ошибок при загрузке определенного файла информация из этого файла не загружается в </w:delText>
              </w:r>
              <w:r w:rsidR="00342035" w:rsidDel="00360B6A">
                <w:lastRenderedPageBreak/>
                <w:delText xml:space="preserve">БД </w:delText>
              </w:r>
              <w:r w:rsidR="00342035" w:rsidDel="00360B6A">
                <w:rPr>
                  <w:lang w:val="en-US"/>
                </w:rPr>
                <w:delText>MISHKA</w:delText>
              </w:r>
              <w:r w:rsidR="00342035" w:rsidDel="00360B6A">
                <w:delText>, система пропускает загрузку информации из файла и переходит к обработке следующего.</w:delText>
              </w:r>
            </w:del>
          </w:p>
        </w:tc>
      </w:tr>
    </w:tbl>
    <w:p w:rsidR="00342035" w:rsidRDefault="00342035" w:rsidP="00342035">
      <w:pPr>
        <w:spacing w:after="120"/>
        <w:jc w:val="both"/>
      </w:pPr>
    </w:p>
    <w:p w:rsidR="004D0DC8" w:rsidRDefault="004D0DC8" w:rsidP="00C821BC">
      <w:pPr>
        <w:pStyle w:val="Heading2"/>
        <w:numPr>
          <w:ilvl w:val="1"/>
          <w:numId w:val="4"/>
        </w:numPr>
      </w:pPr>
      <w:bookmarkStart w:id="164" w:name="_Toc372674820"/>
      <w:bookmarkStart w:id="165" w:name="_Toc373881251"/>
      <w:bookmarkStart w:id="166" w:name="_Toc374106406"/>
      <w:r>
        <w:t>Ввод транспортных тарифов</w:t>
      </w:r>
      <w:bookmarkEnd w:id="164"/>
      <w:r w:rsidR="00C16EFA" w:rsidRPr="00C16EFA">
        <w:t>, пунктов назначения доставки, типов вагонов транспортировки</w:t>
      </w:r>
      <w:bookmarkEnd w:id="165"/>
      <w:bookmarkEnd w:id="166"/>
    </w:p>
    <w:p w:rsidR="004D0DC8" w:rsidRDefault="004D0DC8" w:rsidP="00C821BC">
      <w:pPr>
        <w:pStyle w:val="Heading3"/>
        <w:numPr>
          <w:ilvl w:val="2"/>
          <w:numId w:val="4"/>
        </w:numPr>
      </w:pPr>
      <w:bookmarkStart w:id="167" w:name="_Toc372674821"/>
      <w:bookmarkStart w:id="168" w:name="_Toc373881252"/>
      <w:r>
        <w:t>Описание сценария</w:t>
      </w:r>
      <w:bookmarkEnd w:id="167"/>
      <w:bookmarkEnd w:id="168"/>
    </w:p>
    <w:p w:rsidR="004D0DC8" w:rsidRDefault="004D0DC8" w:rsidP="004D0DC8">
      <w:r>
        <w:rPr>
          <w:noProof/>
          <w:lang w:val="en-US" w:eastAsia="en-US"/>
        </w:rPr>
        <w:drawing>
          <wp:inline distT="0" distB="0" distL="0" distR="0" wp14:anchorId="20FBFFA8" wp14:editId="7E8B9AE2">
            <wp:extent cx="6390005" cy="2753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вод данных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C8" w:rsidRDefault="004D0DC8" w:rsidP="00A75AE4">
      <w:pPr>
        <w:jc w:val="both"/>
      </w:pPr>
      <w:r>
        <w:t>Данный сценарий определяет процесс загрузки информации о транспортных тарифах.</w:t>
      </w:r>
    </w:p>
    <w:p w:rsidR="004D0DC8" w:rsidRDefault="004D0DC8" w:rsidP="004D0DC8"/>
    <w:p w:rsidR="004D0DC8" w:rsidRDefault="004D0DC8" w:rsidP="00C821BC">
      <w:pPr>
        <w:pStyle w:val="Heading3"/>
        <w:numPr>
          <w:ilvl w:val="2"/>
          <w:numId w:val="4"/>
        </w:numPr>
      </w:pPr>
      <w:bookmarkStart w:id="169" w:name="_Toc372674822"/>
      <w:bookmarkStart w:id="170" w:name="_Toc373881253"/>
      <w:r>
        <w:t>Предварительные условия</w:t>
      </w:r>
      <w:bookmarkEnd w:id="169"/>
      <w:bookmarkEnd w:id="170"/>
    </w:p>
    <w:p w:rsidR="004D0DC8" w:rsidRDefault="000844C9" w:rsidP="00A75AE4">
      <w:pPr>
        <w:jc w:val="both"/>
      </w:pPr>
      <w:r>
        <w:t xml:space="preserve">Данные </w:t>
      </w:r>
      <w:r w:rsidR="004D0DC8">
        <w:t xml:space="preserve">о транспортных тарифах подготовлены и размещены в заранее </w:t>
      </w:r>
      <w:r>
        <w:t xml:space="preserve">обговоренной </w:t>
      </w:r>
      <w:r w:rsidR="004D0DC8">
        <w:t>папке в файловой системе.</w:t>
      </w:r>
    </w:p>
    <w:p w:rsidR="004D0DC8" w:rsidRDefault="004D0DC8" w:rsidP="00A75AE4">
      <w:pPr>
        <w:jc w:val="both"/>
      </w:pPr>
      <w:r>
        <w:t>При обновлении информации</w:t>
      </w:r>
      <w:r w:rsidR="00795FC8">
        <w:t xml:space="preserve"> пользователем</w:t>
      </w:r>
      <w:r>
        <w:t xml:space="preserve"> информация о транспортных тарифах полностью перезаписывается.</w:t>
      </w:r>
    </w:p>
    <w:p w:rsidR="004D0DC8" w:rsidRDefault="004D0DC8" w:rsidP="004D0DC8"/>
    <w:p w:rsidR="004D0DC8" w:rsidRPr="00EB4504" w:rsidRDefault="004D0DC8" w:rsidP="00C821BC">
      <w:pPr>
        <w:pStyle w:val="Heading3"/>
        <w:numPr>
          <w:ilvl w:val="2"/>
          <w:numId w:val="4"/>
        </w:numPr>
      </w:pPr>
      <w:bookmarkStart w:id="171" w:name="_Toc372674823"/>
      <w:bookmarkStart w:id="172" w:name="_Toc373881254"/>
      <w:r>
        <w:t>Базовый ход выполнения сценария</w:t>
      </w:r>
      <w:bookmarkEnd w:id="171"/>
      <w:bookmarkEnd w:id="1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794"/>
        <w:gridCol w:w="3441"/>
        <w:gridCol w:w="1743"/>
        <w:gridCol w:w="2580"/>
      </w:tblGrid>
      <w:tr w:rsidR="004D0DC8" w:rsidTr="003F474D">
        <w:tc>
          <w:tcPr>
            <w:tcW w:w="727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4D0DC8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4D0DC8" w:rsidRPr="005D4F79" w:rsidRDefault="004D0DC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4D0DC8" w:rsidTr="003F474D">
        <w:tc>
          <w:tcPr>
            <w:tcW w:w="727" w:type="dxa"/>
          </w:tcPr>
          <w:p w:rsidR="004D0DC8" w:rsidRDefault="004D0DC8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4D0DC8" w:rsidRDefault="004D0DC8" w:rsidP="003F474D">
            <w:pPr>
              <w:spacing w:after="120"/>
              <w:jc w:val="both"/>
            </w:pPr>
            <w:r>
              <w:t>Сбор данных в файловой системе</w:t>
            </w:r>
          </w:p>
        </w:tc>
        <w:tc>
          <w:tcPr>
            <w:tcW w:w="2790" w:type="dxa"/>
          </w:tcPr>
          <w:p w:rsidR="004D0DC8" w:rsidRPr="004B45BA" w:rsidRDefault="004D0DC8" w:rsidP="004F1C0B">
            <w:pPr>
              <w:spacing w:after="120"/>
              <w:jc w:val="both"/>
            </w:pPr>
            <w:r>
              <w:t xml:space="preserve">Администратор готовит информацию о транспортных тарифах в заранее согласованной папке в файловой системе для последующей загрузки данных в БД (базу данных) </w:t>
            </w:r>
            <w:r w:rsidR="004F1C0B">
              <w:t xml:space="preserve">системы </w:t>
            </w:r>
            <w:r>
              <w:rPr>
                <w:lang w:val="en-US"/>
              </w:rPr>
              <w:t>MISHKA</w:t>
            </w:r>
            <w:r>
              <w:t>.</w:t>
            </w:r>
          </w:p>
        </w:tc>
        <w:tc>
          <w:tcPr>
            <w:tcW w:w="1743" w:type="dxa"/>
          </w:tcPr>
          <w:p w:rsidR="004D0DC8" w:rsidRDefault="004D0DC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D0DC8" w:rsidRDefault="004D0DC8" w:rsidP="003F474D">
            <w:pPr>
              <w:spacing w:after="120"/>
              <w:jc w:val="both"/>
            </w:pPr>
          </w:p>
        </w:tc>
      </w:tr>
      <w:tr w:rsidR="004D0DC8" w:rsidTr="003F474D">
        <w:tc>
          <w:tcPr>
            <w:tcW w:w="727" w:type="dxa"/>
          </w:tcPr>
          <w:p w:rsidR="004D0DC8" w:rsidRDefault="004D0DC8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4D0DC8" w:rsidRDefault="004D0DC8" w:rsidP="003F474D">
            <w:pPr>
              <w:spacing w:after="120"/>
              <w:jc w:val="both"/>
            </w:pPr>
            <w:r>
              <w:t xml:space="preserve">Запуск загрузки </w:t>
            </w:r>
            <w:r>
              <w:lastRenderedPageBreak/>
              <w:t>данных</w:t>
            </w:r>
          </w:p>
        </w:tc>
        <w:tc>
          <w:tcPr>
            <w:tcW w:w="2790" w:type="dxa"/>
          </w:tcPr>
          <w:p w:rsidR="004D0DC8" w:rsidRDefault="004D0DC8" w:rsidP="004D0DC8">
            <w:pPr>
              <w:spacing w:after="120"/>
              <w:jc w:val="both"/>
            </w:pPr>
            <w:del w:id="173" w:author="Ivan Solovyev" w:date="2013-12-17T03:43:00Z">
              <w:r w:rsidDel="00AF18E1">
                <w:lastRenderedPageBreak/>
                <w:delText>Администратов</w:delText>
              </w:r>
            </w:del>
            <w:ins w:id="174" w:author="Ivan Solovyev" w:date="2013-12-17T03:43:00Z">
              <w:r w:rsidR="00AF18E1">
                <w:t>Администратор</w:t>
              </w:r>
            </w:ins>
            <w:r>
              <w:t xml:space="preserve"> </w:t>
            </w:r>
            <w:r>
              <w:lastRenderedPageBreak/>
              <w:t>вызывает загрузку данных о транспортных тарифах в систему.</w:t>
            </w:r>
          </w:p>
        </w:tc>
        <w:tc>
          <w:tcPr>
            <w:tcW w:w="1743" w:type="dxa"/>
          </w:tcPr>
          <w:p w:rsidR="004D0DC8" w:rsidRDefault="004D0DC8" w:rsidP="004D0DC8">
            <w:pPr>
              <w:spacing w:after="120"/>
              <w:jc w:val="both"/>
            </w:pPr>
            <w:r>
              <w:lastRenderedPageBreak/>
              <w:t xml:space="preserve">Файлы о </w:t>
            </w:r>
            <w:r>
              <w:lastRenderedPageBreak/>
              <w:t>транспортных тарифах в заранее согласованном формате в файловой системе.</w:t>
            </w:r>
          </w:p>
        </w:tc>
        <w:tc>
          <w:tcPr>
            <w:tcW w:w="2938" w:type="dxa"/>
          </w:tcPr>
          <w:p w:rsidR="004D0DC8" w:rsidRDefault="004D0DC8" w:rsidP="003F474D">
            <w:pPr>
              <w:spacing w:after="120"/>
              <w:jc w:val="both"/>
            </w:pPr>
          </w:p>
        </w:tc>
      </w:tr>
      <w:tr w:rsidR="004D0DC8" w:rsidTr="003F474D">
        <w:tc>
          <w:tcPr>
            <w:tcW w:w="727" w:type="dxa"/>
          </w:tcPr>
          <w:p w:rsidR="004D0DC8" w:rsidRDefault="004D0DC8" w:rsidP="003F474D">
            <w:pPr>
              <w:spacing w:after="120"/>
              <w:jc w:val="both"/>
            </w:pPr>
            <w:r>
              <w:lastRenderedPageBreak/>
              <w:t>3.</w:t>
            </w:r>
          </w:p>
        </w:tc>
        <w:tc>
          <w:tcPr>
            <w:tcW w:w="2081" w:type="dxa"/>
          </w:tcPr>
          <w:p w:rsidR="004D0DC8" w:rsidRDefault="004D0DC8" w:rsidP="003F474D">
            <w:pPr>
              <w:spacing w:after="120"/>
              <w:jc w:val="both"/>
            </w:pPr>
            <w:r>
              <w:t>Загрузка данных в систему</w:t>
            </w:r>
          </w:p>
        </w:tc>
        <w:tc>
          <w:tcPr>
            <w:tcW w:w="2790" w:type="dxa"/>
          </w:tcPr>
          <w:p w:rsidR="004F1C0B" w:rsidRDefault="004F1C0B" w:rsidP="004D0DC8">
            <w:pPr>
              <w:spacing w:after="120"/>
              <w:jc w:val="both"/>
            </w:pPr>
            <w:r>
              <w:t xml:space="preserve">Система удаляет текущую информацию </w:t>
            </w:r>
            <w:del w:id="175" w:author="Ivan Solovyev" w:date="2013-12-17T03:43:00Z">
              <w:r w:rsidDel="00AF18E1">
                <w:delText xml:space="preserve">из </w:delText>
              </w:r>
            </w:del>
            <w:r>
              <w:t>о транспортных тарифах из БД.</w:t>
            </w:r>
          </w:p>
          <w:p w:rsidR="004D0DC8" w:rsidRPr="00E17BE2" w:rsidRDefault="004D0DC8" w:rsidP="004D0DC8">
            <w:pPr>
              <w:spacing w:after="120"/>
              <w:jc w:val="both"/>
            </w:pPr>
            <w:r>
              <w:t>Система итерируется по всем файлам, находящимся в папке с информацией о транспортных тарифах</w:t>
            </w:r>
            <w:ins w:id="176" w:author="Ivan Solovyev" w:date="2013-12-17T03:43:00Z">
              <w:r w:rsidR="00AF18E1">
                <w:t>,</w:t>
              </w:r>
            </w:ins>
            <w:r>
              <w:t xml:space="preserve"> и загружает их в БД</w:t>
            </w:r>
            <w:r w:rsidRPr="004B45BA">
              <w:t xml:space="preserve"> </w:t>
            </w:r>
            <w:r>
              <w:rPr>
                <w:lang w:val="en-US"/>
              </w:rPr>
              <w:t>MISHKA</w:t>
            </w:r>
            <w:ins w:id="177" w:author="Ivan Solovyev" w:date="2013-12-17T03:43:00Z">
              <w:r w:rsidR="00AF18E1">
                <w:t>,</w:t>
              </w:r>
            </w:ins>
            <w:r>
              <w:t xml:space="preserve"> полностью перетирая ранее хранящуюся информацию в БД.</w:t>
            </w:r>
          </w:p>
        </w:tc>
        <w:tc>
          <w:tcPr>
            <w:tcW w:w="1743" w:type="dxa"/>
          </w:tcPr>
          <w:p w:rsidR="004D0DC8" w:rsidRDefault="004D0DC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4D0DC8" w:rsidRPr="004B45BA" w:rsidRDefault="00360B6A" w:rsidP="003F474D">
            <w:pPr>
              <w:spacing w:after="120"/>
              <w:jc w:val="both"/>
            </w:pPr>
            <w:ins w:id="178" w:author="Ivan Solovyev" w:date="2013-12-17T03:41:00Z">
              <w:r>
                <w:t xml:space="preserve">При возникновении ошибки при загрузке строки из определенного файла, информация из этой строки не загружается в БД </w:t>
              </w:r>
              <w:r>
                <w:rPr>
                  <w:lang w:val="en-US"/>
                </w:rPr>
                <w:t>MISHKA</w:t>
              </w:r>
              <w:r>
                <w:t>, информация об ошибке сохраняется в системе, система пропускает загрузку строки и переходит к обработке следующей.</w:t>
              </w:r>
            </w:ins>
            <w:del w:id="179" w:author="Ivan Solovyev" w:date="2013-12-17T03:41:00Z">
              <w:r w:rsidR="004D0DC8" w:rsidDel="00360B6A">
                <w:delText xml:space="preserve">При возникновении ошибок при загрузке определенного файла информация из этого файла не загружается в БД </w:delText>
              </w:r>
              <w:r w:rsidR="004D0DC8" w:rsidDel="00360B6A">
                <w:rPr>
                  <w:lang w:val="en-US"/>
                </w:rPr>
                <w:delText>MISHKA</w:delText>
              </w:r>
              <w:r w:rsidR="004D0DC8" w:rsidDel="00360B6A">
                <w:delText>, система пропускает загрузку информации из файла и переходит к обработке следующего.</w:delText>
              </w:r>
            </w:del>
          </w:p>
        </w:tc>
      </w:tr>
    </w:tbl>
    <w:p w:rsidR="004D0DC8" w:rsidRDefault="004D0DC8" w:rsidP="004D0DC8">
      <w:pPr>
        <w:spacing w:after="120"/>
        <w:jc w:val="both"/>
      </w:pPr>
    </w:p>
    <w:p w:rsidR="00B25B95" w:rsidRDefault="00B25B95" w:rsidP="00C821BC">
      <w:pPr>
        <w:pStyle w:val="Heading2"/>
        <w:numPr>
          <w:ilvl w:val="1"/>
          <w:numId w:val="4"/>
        </w:numPr>
      </w:pPr>
      <w:bookmarkStart w:id="180" w:name="_Toc372674824"/>
      <w:bookmarkStart w:id="181" w:name="_Toc373881255"/>
      <w:bookmarkStart w:id="182" w:name="_Toc374106407"/>
      <w:del w:id="183" w:author="Ivan Solovyev" w:date="2013-12-17T03:43:00Z">
        <w:r w:rsidDel="00AF18E1">
          <w:delText>Проспотр</w:delText>
        </w:r>
      </w:del>
      <w:ins w:id="184" w:author="Ivan Solovyev" w:date="2013-12-17T03:43:00Z">
        <w:r w:rsidR="00AF18E1">
          <w:t>Просмотр</w:t>
        </w:r>
      </w:ins>
      <w:r>
        <w:t xml:space="preserve"> журнала событий</w:t>
      </w:r>
      <w:r w:rsidR="00077408">
        <w:t xml:space="preserve"> (ошибок операции считывания данных)</w:t>
      </w:r>
      <w:bookmarkEnd w:id="180"/>
      <w:bookmarkEnd w:id="181"/>
      <w:bookmarkEnd w:id="182"/>
    </w:p>
    <w:p w:rsidR="00B25B95" w:rsidRDefault="00B25B95" w:rsidP="00C821BC">
      <w:pPr>
        <w:pStyle w:val="Heading3"/>
        <w:numPr>
          <w:ilvl w:val="2"/>
          <w:numId w:val="4"/>
        </w:numPr>
      </w:pPr>
      <w:bookmarkStart w:id="185" w:name="_Toc372674825"/>
      <w:bookmarkStart w:id="186" w:name="_Toc373881256"/>
      <w:r>
        <w:t>Описание сценария</w:t>
      </w:r>
      <w:bookmarkEnd w:id="185"/>
      <w:bookmarkEnd w:id="186"/>
    </w:p>
    <w:p w:rsidR="00B25B95" w:rsidRDefault="001F4A86" w:rsidP="00B25B95">
      <w:r>
        <w:rPr>
          <w:noProof/>
          <w:lang w:val="en-US" w:eastAsia="en-US"/>
        </w:rPr>
        <w:drawing>
          <wp:inline distT="0" distB="0" distL="0" distR="0" wp14:anchorId="5E386990" wp14:editId="35369BD8">
            <wp:extent cx="6390005" cy="2581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верка статуса загрузки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95" w:rsidRDefault="00B25B95" w:rsidP="00A75AE4">
      <w:pPr>
        <w:jc w:val="both"/>
      </w:pPr>
      <w:r>
        <w:t xml:space="preserve">Данный сценарий определяет процесс </w:t>
      </w:r>
      <w:r w:rsidR="001F4A86">
        <w:t xml:space="preserve">просмотра информации об ошибках, которые возникли при загрузке файлов в БД системы </w:t>
      </w:r>
      <w:r w:rsidR="001F4A86">
        <w:rPr>
          <w:lang w:val="en-US"/>
        </w:rPr>
        <w:t>MISHKA</w:t>
      </w:r>
      <w:r w:rsidR="001F4A86">
        <w:t xml:space="preserve">, а именно, при </w:t>
      </w:r>
      <w:del w:id="187" w:author="Ivan Solovyev" w:date="2013-12-17T03:44:00Z">
        <w:r w:rsidR="001F4A86" w:rsidDel="00AF18E1">
          <w:delText>выполнеии</w:delText>
        </w:r>
      </w:del>
      <w:ins w:id="188" w:author="Ivan Solovyev" w:date="2013-12-17T03:44:00Z">
        <w:r w:rsidR="00AF18E1">
          <w:t>выполнении</w:t>
        </w:r>
      </w:ins>
      <w:r w:rsidR="001F4A86">
        <w:t xml:space="preserve"> сценариев:</w:t>
      </w:r>
    </w:p>
    <w:p w:rsidR="00795FC8" w:rsidRDefault="00795FC8" w:rsidP="00795FC8">
      <w:pPr>
        <w:pStyle w:val="ListParagraph"/>
        <w:numPr>
          <w:ilvl w:val="0"/>
          <w:numId w:val="3"/>
        </w:numPr>
      </w:pPr>
      <w:r>
        <w:t>Ввод информации о заводах</w:t>
      </w:r>
    </w:p>
    <w:p w:rsidR="00795FC8" w:rsidRDefault="00795FC8" w:rsidP="00795FC8">
      <w:pPr>
        <w:pStyle w:val="ListParagraph"/>
        <w:numPr>
          <w:ilvl w:val="0"/>
          <w:numId w:val="3"/>
        </w:numPr>
      </w:pPr>
      <w:r>
        <w:t>Ввод информации о продуктах, марках продуктов</w:t>
      </w:r>
    </w:p>
    <w:p w:rsidR="00795FC8" w:rsidRDefault="00795FC8" w:rsidP="00795FC8">
      <w:pPr>
        <w:pStyle w:val="ListParagraph"/>
        <w:numPr>
          <w:ilvl w:val="0"/>
          <w:numId w:val="3"/>
        </w:numPr>
      </w:pPr>
      <w:r>
        <w:t>Обновление НСИ (нормативно-справочной информации) по ЛА (литейным агрегатам)</w:t>
      </w:r>
    </w:p>
    <w:p w:rsidR="00795FC8" w:rsidRDefault="00795FC8" w:rsidP="00795FC8">
      <w:pPr>
        <w:pStyle w:val="ListParagraph"/>
        <w:numPr>
          <w:ilvl w:val="0"/>
          <w:numId w:val="3"/>
        </w:numPr>
      </w:pPr>
      <w:r>
        <w:t>Ввод расписания доступности ЛА</w:t>
      </w:r>
    </w:p>
    <w:p w:rsidR="00795FC8" w:rsidRDefault="00795FC8" w:rsidP="00795FC8">
      <w:pPr>
        <w:pStyle w:val="ListParagraph"/>
        <w:numPr>
          <w:ilvl w:val="0"/>
          <w:numId w:val="3"/>
        </w:numPr>
      </w:pPr>
      <w:r>
        <w:t>Ввод остатков продукции на СГП (склад готовой продукции), НЗП</w:t>
      </w:r>
    </w:p>
    <w:p w:rsidR="00795FC8" w:rsidRDefault="00795FC8" w:rsidP="00795FC8">
      <w:pPr>
        <w:pStyle w:val="ListParagraph"/>
        <w:numPr>
          <w:ilvl w:val="0"/>
          <w:numId w:val="3"/>
        </w:numPr>
      </w:pPr>
      <w:r>
        <w:t>Ввод прогноза по химии сырца</w:t>
      </w:r>
    </w:p>
    <w:p w:rsidR="00795FC8" w:rsidRDefault="00795FC8" w:rsidP="00795FC8">
      <w:pPr>
        <w:pStyle w:val="ListParagraph"/>
        <w:numPr>
          <w:ilvl w:val="0"/>
          <w:numId w:val="3"/>
        </w:numPr>
      </w:pPr>
      <w:r>
        <w:t>Ввод ресурсов фильтров тонкой очистки и оснастки</w:t>
      </w:r>
    </w:p>
    <w:p w:rsidR="00795FC8" w:rsidRDefault="00795FC8" w:rsidP="00795FC8">
      <w:pPr>
        <w:pStyle w:val="ListParagraph"/>
        <w:numPr>
          <w:ilvl w:val="0"/>
          <w:numId w:val="3"/>
        </w:numPr>
      </w:pPr>
      <w:r>
        <w:t>Ввод пакета заказов</w:t>
      </w:r>
    </w:p>
    <w:p w:rsidR="001F4A86" w:rsidRDefault="00795FC8" w:rsidP="001F4A86">
      <w:pPr>
        <w:pStyle w:val="ListParagraph"/>
        <w:numPr>
          <w:ilvl w:val="0"/>
          <w:numId w:val="3"/>
        </w:numPr>
      </w:pPr>
      <w:r>
        <w:lastRenderedPageBreak/>
        <w:t>Ввод транспортных тарифов, пунктов назначения доставки, типов вагонов транспортировки</w:t>
      </w:r>
    </w:p>
    <w:p w:rsidR="00B25B95" w:rsidRDefault="00B25B95" w:rsidP="00B25B95"/>
    <w:p w:rsidR="00B25B95" w:rsidRDefault="00B25B95" w:rsidP="00C821BC">
      <w:pPr>
        <w:pStyle w:val="Heading3"/>
        <w:numPr>
          <w:ilvl w:val="2"/>
          <w:numId w:val="4"/>
        </w:numPr>
      </w:pPr>
      <w:bookmarkStart w:id="189" w:name="_Toc372674826"/>
      <w:bookmarkStart w:id="190" w:name="_Toc373881257"/>
      <w:r>
        <w:t>Предварительные условия</w:t>
      </w:r>
      <w:bookmarkEnd w:id="189"/>
      <w:bookmarkEnd w:id="190"/>
    </w:p>
    <w:p w:rsidR="00B25B95" w:rsidRDefault="001F4A86" w:rsidP="00A75AE4">
      <w:pPr>
        <w:jc w:val="both"/>
      </w:pPr>
      <w:r>
        <w:t>Предварительных условий на выполнении сценария нет.</w:t>
      </w:r>
    </w:p>
    <w:p w:rsidR="00B25B95" w:rsidRDefault="00B25B95" w:rsidP="00B25B95"/>
    <w:p w:rsidR="00B25B95" w:rsidRPr="00EB4504" w:rsidRDefault="00B25B95" w:rsidP="00C821BC">
      <w:pPr>
        <w:pStyle w:val="Heading3"/>
        <w:numPr>
          <w:ilvl w:val="2"/>
          <w:numId w:val="4"/>
        </w:numPr>
      </w:pPr>
      <w:bookmarkStart w:id="191" w:name="_Toc372674827"/>
      <w:bookmarkStart w:id="192" w:name="_Toc373881258"/>
      <w:r>
        <w:t>Базовый ход выполнения сценария</w:t>
      </w:r>
      <w:bookmarkEnd w:id="191"/>
      <w:bookmarkEnd w:id="1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003"/>
        <w:gridCol w:w="3023"/>
        <w:gridCol w:w="1730"/>
        <w:gridCol w:w="2797"/>
      </w:tblGrid>
      <w:tr w:rsidR="00B25B95" w:rsidTr="003F474D">
        <w:tc>
          <w:tcPr>
            <w:tcW w:w="727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B25B95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B25B95" w:rsidRPr="005D4F79" w:rsidRDefault="00B25B95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B25B95" w:rsidTr="003F474D">
        <w:tc>
          <w:tcPr>
            <w:tcW w:w="727" w:type="dxa"/>
          </w:tcPr>
          <w:p w:rsidR="00B25B95" w:rsidRDefault="00B25B95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B25B95" w:rsidRDefault="0042693B" w:rsidP="003F474D">
            <w:pPr>
              <w:spacing w:after="120"/>
              <w:jc w:val="both"/>
            </w:pPr>
            <w:r>
              <w:t>Запрос статуса загрузки данных</w:t>
            </w:r>
          </w:p>
        </w:tc>
        <w:tc>
          <w:tcPr>
            <w:tcW w:w="2790" w:type="dxa"/>
          </w:tcPr>
          <w:p w:rsidR="00B25B95" w:rsidRPr="004B45BA" w:rsidRDefault="00D50571" w:rsidP="00D50571">
            <w:pPr>
              <w:spacing w:after="120"/>
              <w:jc w:val="both"/>
            </w:pPr>
            <w:r>
              <w:t>Администратор вызывает процесс проверки статуса загрузки данных в систему.</w:t>
            </w:r>
          </w:p>
        </w:tc>
        <w:tc>
          <w:tcPr>
            <w:tcW w:w="1743" w:type="dxa"/>
          </w:tcPr>
          <w:p w:rsidR="00B25B95" w:rsidRDefault="00B25B9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B25B95" w:rsidRDefault="00B25B95" w:rsidP="003F474D">
            <w:pPr>
              <w:spacing w:after="120"/>
              <w:jc w:val="both"/>
            </w:pPr>
          </w:p>
        </w:tc>
      </w:tr>
      <w:tr w:rsidR="00B25B95" w:rsidTr="003F474D">
        <w:tc>
          <w:tcPr>
            <w:tcW w:w="727" w:type="dxa"/>
          </w:tcPr>
          <w:p w:rsidR="00B25B95" w:rsidRDefault="00B25B95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B25B95" w:rsidRDefault="0042693B" w:rsidP="003F474D">
            <w:pPr>
              <w:spacing w:after="120"/>
              <w:jc w:val="both"/>
            </w:pPr>
            <w:r>
              <w:t>Проверка статуса загрузки данных</w:t>
            </w:r>
          </w:p>
        </w:tc>
        <w:tc>
          <w:tcPr>
            <w:tcW w:w="2790" w:type="dxa"/>
          </w:tcPr>
          <w:p w:rsidR="00B25B95" w:rsidRDefault="00D50571" w:rsidP="003F474D">
            <w:pPr>
              <w:spacing w:after="120"/>
              <w:jc w:val="both"/>
            </w:pPr>
            <w:r>
              <w:t>Система проверяет текущий статус загрузки.</w:t>
            </w:r>
          </w:p>
        </w:tc>
        <w:tc>
          <w:tcPr>
            <w:tcW w:w="1743" w:type="dxa"/>
          </w:tcPr>
          <w:p w:rsidR="00B25B95" w:rsidRDefault="00B25B9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B25B95" w:rsidRDefault="00B25B95" w:rsidP="003F474D">
            <w:pPr>
              <w:spacing w:after="120"/>
              <w:jc w:val="both"/>
            </w:pPr>
          </w:p>
        </w:tc>
      </w:tr>
      <w:tr w:rsidR="00B25B95" w:rsidTr="003F474D">
        <w:tc>
          <w:tcPr>
            <w:tcW w:w="727" w:type="dxa"/>
          </w:tcPr>
          <w:p w:rsidR="00B25B95" w:rsidRDefault="00B25B95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B25B95" w:rsidRDefault="0042693B" w:rsidP="003F474D">
            <w:pPr>
              <w:spacing w:after="120"/>
              <w:jc w:val="both"/>
            </w:pPr>
            <w:r>
              <w:t>Результат загрузки данных</w:t>
            </w:r>
          </w:p>
        </w:tc>
        <w:tc>
          <w:tcPr>
            <w:tcW w:w="2790" w:type="dxa"/>
          </w:tcPr>
          <w:p w:rsidR="00D50571" w:rsidRDefault="00D50571" w:rsidP="003F474D">
            <w:pPr>
              <w:spacing w:after="120"/>
              <w:jc w:val="both"/>
            </w:pPr>
            <w:del w:id="193" w:author="Ivan Solovyev" w:date="2013-12-17T03:44:00Z">
              <w:r w:rsidDel="00AF18E1">
                <w:delText>Информаци</w:delText>
              </w:r>
            </w:del>
            <w:ins w:id="194" w:author="Ivan Solovyev" w:date="2013-12-17T03:44:00Z">
              <w:r w:rsidR="00AF18E1">
                <w:t>Информация</w:t>
              </w:r>
            </w:ins>
            <w:r>
              <w:t xml:space="preserve"> о загрузке данных </w:t>
            </w:r>
            <w:del w:id="195" w:author="Ivan Solovyev" w:date="2013-12-17T03:44:00Z">
              <w:r w:rsidDel="00AF18E1">
                <w:delText>показывыется</w:delText>
              </w:r>
            </w:del>
            <w:ins w:id="196" w:author="Ivan Solovyev" w:date="2013-12-17T03:44:00Z">
              <w:r w:rsidR="00AF18E1">
                <w:t>показывается</w:t>
              </w:r>
            </w:ins>
            <w:r>
              <w:t xml:space="preserve"> администратору.</w:t>
            </w:r>
          </w:p>
          <w:p w:rsidR="00B25B95" w:rsidRDefault="00D50571" w:rsidP="003F474D">
            <w:pPr>
              <w:spacing w:after="120"/>
              <w:jc w:val="both"/>
            </w:pPr>
            <w:r>
              <w:t xml:space="preserve">При вызове данной </w:t>
            </w:r>
            <w:del w:id="197" w:author="Ivan Solovyev" w:date="2013-12-17T03:44:00Z">
              <w:r w:rsidDel="00AF18E1">
                <w:delText>оперции</w:delText>
              </w:r>
            </w:del>
            <w:ins w:id="198" w:author="Ivan Solovyev" w:date="2013-12-17T03:44:00Z">
              <w:r w:rsidR="00AF18E1">
                <w:t>операции</w:t>
              </w:r>
            </w:ins>
            <w:r>
              <w:t xml:space="preserve"> во время загрузки информации, сообщение об активном процессе загрузки будет показано вместе с информацией об уже загруженных файлах.</w:t>
            </w:r>
          </w:p>
          <w:p w:rsidR="00D50571" w:rsidRPr="00E17BE2" w:rsidRDefault="00D50571" w:rsidP="00795FC8">
            <w:pPr>
              <w:spacing w:after="120"/>
              <w:jc w:val="both"/>
            </w:pPr>
            <w:r>
              <w:t xml:space="preserve">Файлы, на которых возникла ошибка загрузки, помечаются системой специальным образом, доступна дополнительная уточняющая информация о причинах возникновения ошибки </w:t>
            </w:r>
            <w:r w:rsidR="00795FC8">
              <w:t xml:space="preserve">при </w:t>
            </w:r>
            <w:r>
              <w:t>загрузке.</w:t>
            </w:r>
          </w:p>
        </w:tc>
        <w:tc>
          <w:tcPr>
            <w:tcW w:w="1743" w:type="dxa"/>
          </w:tcPr>
          <w:p w:rsidR="00B25B95" w:rsidRDefault="00B25B95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B25B95" w:rsidRPr="004B45BA" w:rsidRDefault="00B25B95" w:rsidP="003F474D">
            <w:pPr>
              <w:spacing w:after="120"/>
              <w:jc w:val="both"/>
            </w:pPr>
          </w:p>
        </w:tc>
      </w:tr>
    </w:tbl>
    <w:p w:rsidR="00B25B95" w:rsidRDefault="00B25B95" w:rsidP="00B25B95">
      <w:pPr>
        <w:spacing w:after="120"/>
        <w:jc w:val="both"/>
      </w:pPr>
    </w:p>
    <w:p w:rsidR="00892B20" w:rsidRDefault="00892B20" w:rsidP="00C821BC">
      <w:pPr>
        <w:pStyle w:val="Heading2"/>
        <w:numPr>
          <w:ilvl w:val="1"/>
          <w:numId w:val="4"/>
        </w:numPr>
      </w:pPr>
      <w:bookmarkStart w:id="199" w:name="_Toc372674828"/>
      <w:bookmarkStart w:id="200" w:name="_Toc373881259"/>
      <w:bookmarkStart w:id="201" w:name="_Toc374106408"/>
      <w:r>
        <w:lastRenderedPageBreak/>
        <w:t>Запуск расчетного алгоритма</w:t>
      </w:r>
      <w:bookmarkEnd w:id="199"/>
      <w:bookmarkEnd w:id="200"/>
      <w:bookmarkEnd w:id="201"/>
    </w:p>
    <w:p w:rsidR="00892B20" w:rsidRDefault="00892B20" w:rsidP="00C821BC">
      <w:pPr>
        <w:pStyle w:val="Heading3"/>
        <w:numPr>
          <w:ilvl w:val="2"/>
          <w:numId w:val="4"/>
        </w:numPr>
      </w:pPr>
      <w:bookmarkStart w:id="202" w:name="_Toc372674829"/>
      <w:bookmarkStart w:id="203" w:name="_Toc373881260"/>
      <w:r>
        <w:t>Описание сценария</w:t>
      </w:r>
      <w:bookmarkEnd w:id="202"/>
      <w:bookmarkEnd w:id="203"/>
    </w:p>
    <w:p w:rsidR="00892B20" w:rsidRDefault="00892B20" w:rsidP="00892B20">
      <w:del w:id="204" w:author="Ivan Solovyev" w:date="2013-12-17T03:48:00Z">
        <w:r w:rsidDel="00714069">
          <w:rPr>
            <w:noProof/>
            <w:lang w:val="en-US" w:eastAsia="en-US"/>
          </w:rPr>
          <w:drawing>
            <wp:inline distT="0" distB="0" distL="0" distR="0" wp14:anchorId="684A518F" wp14:editId="0627D7EF">
              <wp:extent cx="6390005" cy="2621915"/>
              <wp:effectExtent l="0" t="0" r="0" b="6985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Запуск алгоритма.jpg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0005" cy="2621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05" w:author="Ivan Solovyev" w:date="2013-12-17T03:49:00Z">
        <w:r w:rsidR="00714069">
          <w:rPr>
            <w:noProof/>
            <w:lang w:val="en-US" w:eastAsia="en-US"/>
          </w:rPr>
          <w:drawing>
            <wp:inline distT="0" distB="0" distL="0" distR="0">
              <wp:extent cx="6390005" cy="3324225"/>
              <wp:effectExtent l="0" t="0" r="0" b="952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Запуск алгоритма.jp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0005" cy="3324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92B20" w:rsidRDefault="00892B20" w:rsidP="00A75AE4">
      <w:pPr>
        <w:jc w:val="both"/>
      </w:pPr>
      <w:r>
        <w:t xml:space="preserve">Данный сценарий определяет процесс </w:t>
      </w:r>
      <w:r w:rsidR="0099373D">
        <w:t>запуска расчетного алгоритма</w:t>
      </w:r>
      <w:r>
        <w:t>.</w:t>
      </w:r>
      <w:r w:rsidR="0099373D">
        <w:t xml:space="preserve"> Данный сценарий выполняется всегда, когда необходим перерасчет расписания литья.</w:t>
      </w:r>
    </w:p>
    <w:p w:rsidR="00892B20" w:rsidRDefault="00892B20" w:rsidP="00892B20"/>
    <w:p w:rsidR="00892B20" w:rsidRDefault="00892B20" w:rsidP="00C821BC">
      <w:pPr>
        <w:pStyle w:val="Heading3"/>
        <w:numPr>
          <w:ilvl w:val="2"/>
          <w:numId w:val="4"/>
        </w:numPr>
      </w:pPr>
      <w:bookmarkStart w:id="206" w:name="_Toc372674830"/>
      <w:bookmarkStart w:id="207" w:name="_Toc373881261"/>
      <w:r>
        <w:t>Предварительные условия</w:t>
      </w:r>
      <w:bookmarkEnd w:id="206"/>
      <w:bookmarkEnd w:id="207"/>
    </w:p>
    <w:p w:rsidR="00892B20" w:rsidRDefault="00892B20" w:rsidP="00A75AE4">
      <w:pPr>
        <w:jc w:val="both"/>
      </w:pPr>
      <w:r>
        <w:t>Предварительных условий на выполнении сценария нет.</w:t>
      </w:r>
    </w:p>
    <w:p w:rsidR="00892B20" w:rsidRDefault="00892B20" w:rsidP="00892B20"/>
    <w:p w:rsidR="00892B20" w:rsidRPr="00EB4504" w:rsidRDefault="00892B20" w:rsidP="00C821BC">
      <w:pPr>
        <w:pStyle w:val="Heading3"/>
        <w:numPr>
          <w:ilvl w:val="2"/>
          <w:numId w:val="4"/>
        </w:numPr>
      </w:pPr>
      <w:bookmarkStart w:id="208" w:name="_Toc372674831"/>
      <w:bookmarkStart w:id="209" w:name="_Toc373881262"/>
      <w:r>
        <w:t>Базовый ход выполнения сценария</w:t>
      </w:r>
      <w:bookmarkEnd w:id="208"/>
      <w:bookmarkEnd w:id="20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892B20" w:rsidTr="003F474D">
        <w:tc>
          <w:tcPr>
            <w:tcW w:w="727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892B20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892B20" w:rsidRPr="005D4F79" w:rsidRDefault="00892B20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892B20" w:rsidTr="003F474D">
        <w:tc>
          <w:tcPr>
            <w:tcW w:w="727" w:type="dxa"/>
          </w:tcPr>
          <w:p w:rsidR="00892B20" w:rsidRDefault="00892B20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892B20" w:rsidRDefault="0099373D" w:rsidP="003F474D">
            <w:pPr>
              <w:spacing w:after="120"/>
              <w:jc w:val="both"/>
            </w:pPr>
            <w:r>
              <w:t>Запуск алгоритма</w:t>
            </w:r>
          </w:p>
        </w:tc>
        <w:tc>
          <w:tcPr>
            <w:tcW w:w="2790" w:type="dxa"/>
          </w:tcPr>
          <w:p w:rsidR="00892B20" w:rsidRPr="004B45BA" w:rsidRDefault="00892B20" w:rsidP="0099373D">
            <w:pPr>
              <w:spacing w:after="120"/>
              <w:jc w:val="both"/>
            </w:pPr>
            <w:r>
              <w:t xml:space="preserve">Администратор вызывает процесс </w:t>
            </w:r>
            <w:r w:rsidR="0099373D">
              <w:t>запуска расчетного модуля по построению графика литья</w:t>
            </w:r>
            <w:r>
              <w:t>.</w:t>
            </w:r>
          </w:p>
        </w:tc>
        <w:tc>
          <w:tcPr>
            <w:tcW w:w="1743" w:type="dxa"/>
          </w:tcPr>
          <w:p w:rsidR="00892B20" w:rsidRDefault="00892B20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892B20" w:rsidRDefault="00892B20" w:rsidP="003F474D">
            <w:pPr>
              <w:spacing w:after="120"/>
              <w:jc w:val="both"/>
            </w:pPr>
          </w:p>
        </w:tc>
      </w:tr>
      <w:tr w:rsidR="00892B20" w:rsidTr="003F474D">
        <w:tc>
          <w:tcPr>
            <w:tcW w:w="727" w:type="dxa"/>
          </w:tcPr>
          <w:p w:rsidR="00892B20" w:rsidRDefault="00892B20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892B20" w:rsidRDefault="0099373D" w:rsidP="003F474D">
            <w:pPr>
              <w:spacing w:after="120"/>
              <w:jc w:val="both"/>
            </w:pPr>
            <w:r>
              <w:t>Проверка наличия необходимых данных</w:t>
            </w:r>
          </w:p>
        </w:tc>
        <w:tc>
          <w:tcPr>
            <w:tcW w:w="2790" w:type="dxa"/>
          </w:tcPr>
          <w:p w:rsidR="00892B20" w:rsidRDefault="00892B20" w:rsidP="0099373D">
            <w:pPr>
              <w:spacing w:after="120"/>
              <w:jc w:val="both"/>
            </w:pPr>
            <w:r>
              <w:t xml:space="preserve">Система проверяет </w:t>
            </w:r>
            <w:r w:rsidR="0099373D">
              <w:t>наличие данных, необходимых для работы алгоритма</w:t>
            </w:r>
            <w:r>
              <w:t>.</w:t>
            </w:r>
          </w:p>
        </w:tc>
        <w:tc>
          <w:tcPr>
            <w:tcW w:w="1743" w:type="dxa"/>
          </w:tcPr>
          <w:p w:rsidR="00892B20" w:rsidRDefault="00892B20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892B20" w:rsidRPr="0099373D" w:rsidRDefault="0099373D" w:rsidP="003F474D">
            <w:pPr>
              <w:spacing w:after="120"/>
              <w:jc w:val="both"/>
            </w:pPr>
            <w:r>
              <w:t xml:space="preserve">При отсутствии данных в БД </w:t>
            </w:r>
            <w:r>
              <w:rPr>
                <w:lang w:val="en-US"/>
              </w:rPr>
              <w:t>MISHKA</w:t>
            </w:r>
            <w:r w:rsidRPr="0099373D">
              <w:t xml:space="preserve"> </w:t>
            </w:r>
            <w:r>
              <w:t>выполнение сценария прерывается.</w:t>
            </w:r>
          </w:p>
        </w:tc>
      </w:tr>
      <w:tr w:rsidR="00892B20" w:rsidTr="003F474D">
        <w:tc>
          <w:tcPr>
            <w:tcW w:w="727" w:type="dxa"/>
          </w:tcPr>
          <w:p w:rsidR="00892B20" w:rsidRDefault="00892B20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892B20" w:rsidRDefault="0099373D" w:rsidP="003F474D">
            <w:pPr>
              <w:spacing w:after="120"/>
              <w:jc w:val="both"/>
            </w:pPr>
            <w:r>
              <w:t>Запуск алгоритма</w:t>
            </w:r>
          </w:p>
        </w:tc>
        <w:tc>
          <w:tcPr>
            <w:tcW w:w="2790" w:type="dxa"/>
          </w:tcPr>
          <w:p w:rsidR="00892B20" w:rsidRPr="00E17BE2" w:rsidRDefault="0099373D" w:rsidP="003F474D">
            <w:pPr>
              <w:spacing w:after="120"/>
              <w:jc w:val="both"/>
            </w:pPr>
            <w:r>
              <w:t>Система вызывает выполнение расчетного модуля по построению графика литья.</w:t>
            </w:r>
          </w:p>
        </w:tc>
        <w:tc>
          <w:tcPr>
            <w:tcW w:w="1743" w:type="dxa"/>
          </w:tcPr>
          <w:p w:rsidR="00892B20" w:rsidRDefault="00892B20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892B20" w:rsidRPr="004B45BA" w:rsidRDefault="00892B20" w:rsidP="003F474D">
            <w:pPr>
              <w:spacing w:after="120"/>
              <w:jc w:val="both"/>
            </w:pPr>
          </w:p>
        </w:tc>
      </w:tr>
      <w:tr w:rsidR="00714069" w:rsidTr="003F474D">
        <w:trPr>
          <w:ins w:id="210" w:author="Ivan Solovyev" w:date="2013-12-17T03:49:00Z"/>
        </w:trPr>
        <w:tc>
          <w:tcPr>
            <w:tcW w:w="727" w:type="dxa"/>
          </w:tcPr>
          <w:p w:rsidR="00714069" w:rsidRDefault="00714069" w:rsidP="003F474D">
            <w:pPr>
              <w:spacing w:after="120"/>
              <w:jc w:val="both"/>
              <w:rPr>
                <w:ins w:id="211" w:author="Ivan Solovyev" w:date="2013-12-17T03:49:00Z"/>
              </w:rPr>
            </w:pPr>
            <w:ins w:id="212" w:author="Ivan Solovyev" w:date="2013-12-17T03:49:00Z">
              <w:r>
                <w:t>4.</w:t>
              </w:r>
            </w:ins>
          </w:p>
        </w:tc>
        <w:tc>
          <w:tcPr>
            <w:tcW w:w="2081" w:type="dxa"/>
          </w:tcPr>
          <w:p w:rsidR="00714069" w:rsidRDefault="00714069" w:rsidP="003F474D">
            <w:pPr>
              <w:spacing w:after="120"/>
              <w:jc w:val="both"/>
              <w:rPr>
                <w:ins w:id="213" w:author="Ivan Solovyev" w:date="2013-12-17T03:49:00Z"/>
              </w:rPr>
            </w:pPr>
            <w:ins w:id="214" w:author="Ivan Solovyev" w:date="2013-12-17T03:49:00Z">
              <w:r>
                <w:t>Выгрузка расписания</w:t>
              </w:r>
            </w:ins>
          </w:p>
        </w:tc>
        <w:tc>
          <w:tcPr>
            <w:tcW w:w="2790" w:type="dxa"/>
          </w:tcPr>
          <w:p w:rsidR="00714069" w:rsidRDefault="00714069" w:rsidP="003F474D">
            <w:pPr>
              <w:spacing w:after="120"/>
              <w:jc w:val="both"/>
              <w:rPr>
                <w:ins w:id="215" w:author="Ivan Solovyev" w:date="2013-12-17T03:49:00Z"/>
              </w:rPr>
            </w:pPr>
            <w:ins w:id="216" w:author="Ivan Solovyev" w:date="2013-12-17T03:50:00Z">
              <w:r>
                <w:t>Система выгружает рассчитанное расписание в заранее оговоренную папку в файловой системе.</w:t>
              </w:r>
            </w:ins>
          </w:p>
        </w:tc>
        <w:tc>
          <w:tcPr>
            <w:tcW w:w="1743" w:type="dxa"/>
          </w:tcPr>
          <w:p w:rsidR="00714069" w:rsidRDefault="00714069" w:rsidP="003F474D">
            <w:pPr>
              <w:spacing w:after="120"/>
              <w:jc w:val="both"/>
              <w:rPr>
                <w:ins w:id="217" w:author="Ivan Solovyev" w:date="2013-12-17T03:49:00Z"/>
              </w:rPr>
            </w:pPr>
          </w:p>
        </w:tc>
        <w:tc>
          <w:tcPr>
            <w:tcW w:w="2938" w:type="dxa"/>
          </w:tcPr>
          <w:p w:rsidR="00714069" w:rsidRPr="004B45BA" w:rsidRDefault="00714069" w:rsidP="003F474D">
            <w:pPr>
              <w:spacing w:after="120"/>
              <w:jc w:val="both"/>
              <w:rPr>
                <w:ins w:id="218" w:author="Ivan Solovyev" w:date="2013-12-17T03:49:00Z"/>
              </w:rPr>
            </w:pPr>
          </w:p>
        </w:tc>
      </w:tr>
    </w:tbl>
    <w:p w:rsidR="00892B20" w:rsidRDefault="00892B20" w:rsidP="00892B20">
      <w:pPr>
        <w:spacing w:after="120"/>
        <w:jc w:val="both"/>
      </w:pPr>
    </w:p>
    <w:p w:rsidR="00541678" w:rsidRDefault="00541678" w:rsidP="00C821BC">
      <w:pPr>
        <w:pStyle w:val="Heading2"/>
        <w:numPr>
          <w:ilvl w:val="1"/>
          <w:numId w:val="4"/>
        </w:numPr>
      </w:pPr>
      <w:bookmarkStart w:id="219" w:name="_Toc373881263"/>
      <w:bookmarkStart w:id="220" w:name="_Toc374106409"/>
      <w:r w:rsidRPr="00541678">
        <w:lastRenderedPageBreak/>
        <w:t>Просмотр текущего состояния выполнения расчета (шаг выполнения алгоритма)</w:t>
      </w:r>
      <w:bookmarkEnd w:id="219"/>
      <w:bookmarkEnd w:id="220"/>
    </w:p>
    <w:p w:rsidR="00541678" w:rsidRDefault="00541678" w:rsidP="00C821BC">
      <w:pPr>
        <w:pStyle w:val="Heading3"/>
        <w:numPr>
          <w:ilvl w:val="2"/>
          <w:numId w:val="4"/>
        </w:numPr>
      </w:pPr>
      <w:bookmarkStart w:id="221" w:name="_Toc373881264"/>
      <w:r>
        <w:t>Описание сценария</w:t>
      </w:r>
      <w:bookmarkEnd w:id="221"/>
    </w:p>
    <w:p w:rsidR="00541678" w:rsidRDefault="00541678" w:rsidP="00541678">
      <w:r>
        <w:rPr>
          <w:noProof/>
          <w:lang w:val="en-US" w:eastAsia="en-US"/>
        </w:rPr>
        <w:drawing>
          <wp:inline distT="0" distB="0" distL="0" distR="0" wp14:anchorId="7BA67FBA" wp14:editId="3D7EF7C2">
            <wp:extent cx="6390005" cy="2559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верка статуса расчета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78" w:rsidRDefault="00541678" w:rsidP="00A75AE4">
      <w:pPr>
        <w:jc w:val="both"/>
      </w:pPr>
      <w:r>
        <w:t>Данный сценарий определяет процесс просмотра информации о</w:t>
      </w:r>
      <w:r w:rsidR="005D3F6A">
        <w:t xml:space="preserve"> текущем шаге, который выполняется расчетным модулем.</w:t>
      </w:r>
    </w:p>
    <w:p w:rsidR="00541678" w:rsidRDefault="00541678" w:rsidP="00541678"/>
    <w:p w:rsidR="00541678" w:rsidRDefault="00541678" w:rsidP="00C821BC">
      <w:pPr>
        <w:pStyle w:val="Heading3"/>
        <w:numPr>
          <w:ilvl w:val="2"/>
          <w:numId w:val="4"/>
        </w:numPr>
      </w:pPr>
      <w:bookmarkStart w:id="222" w:name="_Toc373881265"/>
      <w:r>
        <w:t>Предварительные условия</w:t>
      </w:r>
      <w:bookmarkEnd w:id="222"/>
    </w:p>
    <w:p w:rsidR="00541678" w:rsidRDefault="00541678" w:rsidP="00A75AE4">
      <w:pPr>
        <w:jc w:val="both"/>
      </w:pPr>
      <w:r>
        <w:t>Предварительных условий на выполнении сценария нет.</w:t>
      </w:r>
    </w:p>
    <w:p w:rsidR="00541678" w:rsidRDefault="00541678" w:rsidP="00541678"/>
    <w:p w:rsidR="00541678" w:rsidRPr="00EB4504" w:rsidRDefault="00541678" w:rsidP="00C821BC">
      <w:pPr>
        <w:pStyle w:val="Heading3"/>
        <w:numPr>
          <w:ilvl w:val="2"/>
          <w:numId w:val="4"/>
        </w:numPr>
      </w:pPr>
      <w:bookmarkStart w:id="223" w:name="_Toc373881266"/>
      <w:r>
        <w:t>Базовый ход выполнения сценария</w:t>
      </w:r>
      <w:bookmarkEnd w:id="2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2006"/>
        <w:gridCol w:w="3023"/>
        <w:gridCol w:w="1730"/>
        <w:gridCol w:w="2795"/>
      </w:tblGrid>
      <w:tr w:rsidR="00541678" w:rsidTr="003F474D">
        <w:tc>
          <w:tcPr>
            <w:tcW w:w="727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541678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541678" w:rsidRPr="005D4F79" w:rsidRDefault="00541678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541678" w:rsidTr="003F474D">
        <w:tc>
          <w:tcPr>
            <w:tcW w:w="727" w:type="dxa"/>
          </w:tcPr>
          <w:p w:rsidR="00541678" w:rsidRDefault="00541678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541678" w:rsidRDefault="00541678" w:rsidP="005D3F6A">
            <w:pPr>
              <w:spacing w:after="120"/>
              <w:jc w:val="both"/>
            </w:pPr>
            <w:r>
              <w:t xml:space="preserve">Запрос статуса </w:t>
            </w:r>
            <w:r w:rsidR="005D3F6A">
              <w:t>работы алгоритма</w:t>
            </w:r>
          </w:p>
        </w:tc>
        <w:tc>
          <w:tcPr>
            <w:tcW w:w="2790" w:type="dxa"/>
          </w:tcPr>
          <w:p w:rsidR="00541678" w:rsidRPr="004B45BA" w:rsidRDefault="00541678" w:rsidP="005D3F6A">
            <w:pPr>
              <w:spacing w:after="120"/>
              <w:jc w:val="both"/>
            </w:pPr>
            <w:r>
              <w:t xml:space="preserve">Администратор вызывает процесс проверки статуса </w:t>
            </w:r>
            <w:r w:rsidR="005D3F6A">
              <w:t>работы алгоритма</w:t>
            </w:r>
            <w:r>
              <w:t>.</w:t>
            </w:r>
          </w:p>
        </w:tc>
        <w:tc>
          <w:tcPr>
            <w:tcW w:w="1743" w:type="dxa"/>
          </w:tcPr>
          <w:p w:rsidR="00541678" w:rsidRDefault="0054167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541678" w:rsidRDefault="00541678" w:rsidP="003F474D">
            <w:pPr>
              <w:spacing w:after="120"/>
              <w:jc w:val="both"/>
            </w:pPr>
          </w:p>
        </w:tc>
      </w:tr>
      <w:tr w:rsidR="00541678" w:rsidTr="003F474D">
        <w:tc>
          <w:tcPr>
            <w:tcW w:w="727" w:type="dxa"/>
          </w:tcPr>
          <w:p w:rsidR="00541678" w:rsidRDefault="00541678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541678" w:rsidRDefault="00541678" w:rsidP="005D3F6A">
            <w:pPr>
              <w:spacing w:after="120"/>
              <w:jc w:val="both"/>
            </w:pPr>
            <w:r>
              <w:t xml:space="preserve">Проверка статуса </w:t>
            </w:r>
            <w:r w:rsidR="005D3F6A">
              <w:t>работы алгоритма</w:t>
            </w:r>
          </w:p>
        </w:tc>
        <w:tc>
          <w:tcPr>
            <w:tcW w:w="2790" w:type="dxa"/>
          </w:tcPr>
          <w:p w:rsidR="00541678" w:rsidRDefault="00541678" w:rsidP="005D3F6A">
            <w:pPr>
              <w:spacing w:after="120"/>
              <w:jc w:val="both"/>
            </w:pPr>
            <w:r>
              <w:t xml:space="preserve">Система проверяет текущий статус </w:t>
            </w:r>
            <w:r w:rsidR="005D3F6A">
              <w:t>выполнения расчетного модуля</w:t>
            </w:r>
            <w:r>
              <w:t>.</w:t>
            </w:r>
          </w:p>
        </w:tc>
        <w:tc>
          <w:tcPr>
            <w:tcW w:w="1743" w:type="dxa"/>
          </w:tcPr>
          <w:p w:rsidR="00541678" w:rsidRDefault="0054167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541678" w:rsidRDefault="00541678" w:rsidP="003F474D">
            <w:pPr>
              <w:spacing w:after="120"/>
              <w:jc w:val="both"/>
            </w:pPr>
          </w:p>
        </w:tc>
      </w:tr>
      <w:tr w:rsidR="00541678" w:rsidTr="003F474D">
        <w:tc>
          <w:tcPr>
            <w:tcW w:w="727" w:type="dxa"/>
          </w:tcPr>
          <w:p w:rsidR="00541678" w:rsidRDefault="00541678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541678" w:rsidRDefault="005D3F6A" w:rsidP="003F474D">
            <w:pPr>
              <w:spacing w:after="120"/>
              <w:jc w:val="both"/>
            </w:pPr>
            <w:r>
              <w:t>Статус работы алгоритма</w:t>
            </w:r>
          </w:p>
        </w:tc>
        <w:tc>
          <w:tcPr>
            <w:tcW w:w="2790" w:type="dxa"/>
          </w:tcPr>
          <w:p w:rsidR="00541678" w:rsidRDefault="00541678" w:rsidP="003F474D">
            <w:pPr>
              <w:spacing w:after="120"/>
              <w:jc w:val="both"/>
            </w:pPr>
            <w:del w:id="224" w:author="Ivan Solovyev" w:date="2013-12-17T03:44:00Z">
              <w:r w:rsidDel="00AF18E1">
                <w:delText>Информаци</w:delText>
              </w:r>
            </w:del>
            <w:ins w:id="225" w:author="Ivan Solovyev" w:date="2013-12-17T03:44:00Z">
              <w:r w:rsidR="00AF18E1">
                <w:t>Информация</w:t>
              </w:r>
            </w:ins>
            <w:r>
              <w:t xml:space="preserve"> о </w:t>
            </w:r>
            <w:r w:rsidR="005D3F6A">
              <w:t>текущем шаге расчетного модуля</w:t>
            </w:r>
            <w:r>
              <w:t xml:space="preserve"> </w:t>
            </w:r>
            <w:del w:id="226" w:author="Ivan Solovyev" w:date="2013-12-17T03:44:00Z">
              <w:r w:rsidDel="00AF18E1">
                <w:delText>показывыется</w:delText>
              </w:r>
            </w:del>
            <w:ins w:id="227" w:author="Ivan Solovyev" w:date="2013-12-17T03:44:00Z">
              <w:r w:rsidR="00AF18E1">
                <w:t>показывается</w:t>
              </w:r>
            </w:ins>
            <w:r>
              <w:t xml:space="preserve"> администратору.</w:t>
            </w:r>
          </w:p>
          <w:p w:rsidR="00541678" w:rsidRPr="00E17BE2" w:rsidRDefault="005D3F6A" w:rsidP="003F474D">
            <w:pPr>
              <w:spacing w:after="120"/>
              <w:jc w:val="both"/>
            </w:pPr>
            <w:r>
              <w:t>Если расчетный алгоритм не был запущен, система показывает пустую информацию о выполнении расчетов.</w:t>
            </w:r>
          </w:p>
        </w:tc>
        <w:tc>
          <w:tcPr>
            <w:tcW w:w="1743" w:type="dxa"/>
          </w:tcPr>
          <w:p w:rsidR="00541678" w:rsidRDefault="00541678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541678" w:rsidRPr="004B45BA" w:rsidRDefault="00541678" w:rsidP="003F474D">
            <w:pPr>
              <w:spacing w:after="120"/>
              <w:jc w:val="both"/>
            </w:pPr>
          </w:p>
        </w:tc>
      </w:tr>
    </w:tbl>
    <w:p w:rsidR="00541678" w:rsidRDefault="00541678" w:rsidP="00541678">
      <w:pPr>
        <w:spacing w:after="120"/>
        <w:jc w:val="both"/>
      </w:pPr>
    </w:p>
    <w:p w:rsidR="00CA10DE" w:rsidRDefault="00CA10DE" w:rsidP="00C821BC">
      <w:pPr>
        <w:pStyle w:val="Heading2"/>
        <w:numPr>
          <w:ilvl w:val="1"/>
          <w:numId w:val="4"/>
        </w:numPr>
      </w:pPr>
      <w:bookmarkStart w:id="228" w:name="_Toc373881267"/>
      <w:bookmarkStart w:id="229" w:name="_Toc374106410"/>
      <w:r w:rsidRPr="00CA10DE">
        <w:lastRenderedPageBreak/>
        <w:t>Получение результатов работы алгоритма</w:t>
      </w:r>
      <w:bookmarkEnd w:id="228"/>
      <w:bookmarkEnd w:id="229"/>
    </w:p>
    <w:p w:rsidR="00CA10DE" w:rsidRDefault="00CA10DE" w:rsidP="00C821BC">
      <w:pPr>
        <w:pStyle w:val="Heading3"/>
        <w:numPr>
          <w:ilvl w:val="2"/>
          <w:numId w:val="4"/>
        </w:numPr>
      </w:pPr>
      <w:bookmarkStart w:id="230" w:name="_Toc373881268"/>
      <w:r>
        <w:t>Описание сценария</w:t>
      </w:r>
      <w:bookmarkEnd w:id="230"/>
    </w:p>
    <w:p w:rsidR="00CA10DE" w:rsidRDefault="00676B36" w:rsidP="00CA10DE">
      <w:r>
        <w:rPr>
          <w:noProof/>
          <w:lang w:val="en-US" w:eastAsia="en-US"/>
        </w:rPr>
        <w:drawing>
          <wp:inline distT="0" distB="0" distL="0" distR="0" wp14:anchorId="2ECD18C4" wp14:editId="0D3BE342">
            <wp:extent cx="6390005" cy="2820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чение расписания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DE" w:rsidRDefault="00CA10DE" w:rsidP="00A75AE4">
      <w:pPr>
        <w:jc w:val="both"/>
      </w:pPr>
      <w:r>
        <w:t xml:space="preserve">Данный сценарий определяет процесс </w:t>
      </w:r>
      <w:r w:rsidR="00676B36">
        <w:t>получения результатов работы расчетного модуля, а именно, график литья</w:t>
      </w:r>
      <w:r>
        <w:t>.</w:t>
      </w:r>
    </w:p>
    <w:p w:rsidR="00CA10DE" w:rsidRDefault="00CA10DE" w:rsidP="00CA10DE"/>
    <w:p w:rsidR="00CA10DE" w:rsidRDefault="00CA10DE" w:rsidP="00C821BC">
      <w:pPr>
        <w:pStyle w:val="Heading3"/>
        <w:numPr>
          <w:ilvl w:val="2"/>
          <w:numId w:val="4"/>
        </w:numPr>
      </w:pPr>
      <w:bookmarkStart w:id="231" w:name="_Toc373881269"/>
      <w:r>
        <w:t>Предварительные условия</w:t>
      </w:r>
      <w:bookmarkEnd w:id="231"/>
    </w:p>
    <w:p w:rsidR="00CA10DE" w:rsidRDefault="00CA10DE" w:rsidP="00A75AE4">
      <w:pPr>
        <w:jc w:val="both"/>
      </w:pPr>
      <w:r>
        <w:t>Предварительных условий на выполнении сценария нет.</w:t>
      </w:r>
    </w:p>
    <w:p w:rsidR="00CA10DE" w:rsidRDefault="00CA10DE" w:rsidP="00CA10DE"/>
    <w:p w:rsidR="00CA10DE" w:rsidRPr="00EB4504" w:rsidRDefault="00CA10DE" w:rsidP="00C821BC">
      <w:pPr>
        <w:pStyle w:val="Heading3"/>
        <w:numPr>
          <w:ilvl w:val="2"/>
          <w:numId w:val="4"/>
        </w:numPr>
      </w:pPr>
      <w:bookmarkStart w:id="232" w:name="_Toc373881270"/>
      <w:r>
        <w:t>Базовый ход выполнения сценария</w:t>
      </w:r>
      <w:bookmarkEnd w:id="2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081"/>
        <w:gridCol w:w="2790"/>
        <w:gridCol w:w="1743"/>
        <w:gridCol w:w="2938"/>
      </w:tblGrid>
      <w:tr w:rsidR="00CA10DE" w:rsidTr="003F474D">
        <w:tc>
          <w:tcPr>
            <w:tcW w:w="727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Шаг</w:t>
            </w:r>
          </w:p>
        </w:tc>
        <w:tc>
          <w:tcPr>
            <w:tcW w:w="2081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CA10DE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Описание действия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Входная информация</w:t>
            </w:r>
          </w:p>
        </w:tc>
        <w:tc>
          <w:tcPr>
            <w:tcW w:w="2938" w:type="dxa"/>
            <w:shd w:val="clear" w:color="auto" w:fill="BFBFBF" w:themeFill="background1" w:themeFillShade="BF"/>
          </w:tcPr>
          <w:p w:rsidR="00CA10DE" w:rsidRPr="005D4F79" w:rsidRDefault="00CA10DE" w:rsidP="003F474D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Обработка ошибок</w:t>
            </w:r>
          </w:p>
        </w:tc>
      </w:tr>
      <w:tr w:rsidR="00CA10DE" w:rsidTr="003F474D">
        <w:tc>
          <w:tcPr>
            <w:tcW w:w="727" w:type="dxa"/>
          </w:tcPr>
          <w:p w:rsidR="00CA10DE" w:rsidRDefault="00CA10DE" w:rsidP="003F474D">
            <w:pPr>
              <w:spacing w:after="120"/>
              <w:jc w:val="both"/>
            </w:pPr>
            <w:r>
              <w:t>1.</w:t>
            </w:r>
          </w:p>
        </w:tc>
        <w:tc>
          <w:tcPr>
            <w:tcW w:w="2081" w:type="dxa"/>
          </w:tcPr>
          <w:p w:rsidR="00CA10DE" w:rsidRDefault="009A7895" w:rsidP="003F474D">
            <w:pPr>
              <w:spacing w:after="120"/>
              <w:jc w:val="both"/>
            </w:pPr>
            <w:r>
              <w:t>Запрос результатов расчета</w:t>
            </w:r>
          </w:p>
        </w:tc>
        <w:tc>
          <w:tcPr>
            <w:tcW w:w="2790" w:type="dxa"/>
          </w:tcPr>
          <w:p w:rsidR="00CA10DE" w:rsidRPr="004B45BA" w:rsidRDefault="00CA10DE" w:rsidP="001D7948">
            <w:pPr>
              <w:spacing w:after="120"/>
              <w:jc w:val="both"/>
            </w:pPr>
            <w:r>
              <w:t xml:space="preserve">Администратор вызывает процесс </w:t>
            </w:r>
            <w:r w:rsidR="001D7948">
              <w:t>подготовки результатов расчета расписания литья</w:t>
            </w:r>
            <w:r>
              <w:t>.</w:t>
            </w:r>
          </w:p>
        </w:tc>
        <w:tc>
          <w:tcPr>
            <w:tcW w:w="1743" w:type="dxa"/>
          </w:tcPr>
          <w:p w:rsidR="00CA10DE" w:rsidRDefault="00CA10DE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CA10DE" w:rsidRDefault="00CA10DE" w:rsidP="003F474D">
            <w:pPr>
              <w:spacing w:after="120"/>
              <w:jc w:val="both"/>
            </w:pPr>
          </w:p>
        </w:tc>
      </w:tr>
      <w:tr w:rsidR="00CA10DE" w:rsidTr="003F474D">
        <w:tc>
          <w:tcPr>
            <w:tcW w:w="727" w:type="dxa"/>
          </w:tcPr>
          <w:p w:rsidR="00CA10DE" w:rsidRDefault="00CA10DE" w:rsidP="003F474D">
            <w:pPr>
              <w:spacing w:after="120"/>
              <w:jc w:val="both"/>
            </w:pPr>
            <w:r>
              <w:t>2.</w:t>
            </w:r>
          </w:p>
        </w:tc>
        <w:tc>
          <w:tcPr>
            <w:tcW w:w="2081" w:type="dxa"/>
          </w:tcPr>
          <w:p w:rsidR="00CA10DE" w:rsidRDefault="009A7895" w:rsidP="003F474D">
            <w:pPr>
              <w:spacing w:after="120"/>
              <w:jc w:val="both"/>
            </w:pPr>
            <w:r>
              <w:t>Подготовка расписания</w:t>
            </w:r>
          </w:p>
        </w:tc>
        <w:tc>
          <w:tcPr>
            <w:tcW w:w="2790" w:type="dxa"/>
          </w:tcPr>
          <w:p w:rsidR="00CA10DE" w:rsidRDefault="00CA10DE" w:rsidP="001D7948">
            <w:pPr>
              <w:spacing w:after="120"/>
              <w:jc w:val="both"/>
            </w:pPr>
            <w:r>
              <w:t xml:space="preserve">Система проверяет текущий статус </w:t>
            </w:r>
            <w:r w:rsidR="001D7948">
              <w:t>выполнения расчетного модуля</w:t>
            </w:r>
            <w:r>
              <w:t>.</w:t>
            </w:r>
            <w:r w:rsidR="001D7948">
              <w:t xml:space="preserve"> Если расчеты были завершены, система генерирует расписание в заранее оговоренном формате. Если расчетный модуль не запускался, либо не завершил выполнение, система выдает сообщение администратору о неготовности расписания.</w:t>
            </w:r>
          </w:p>
        </w:tc>
        <w:tc>
          <w:tcPr>
            <w:tcW w:w="1743" w:type="dxa"/>
          </w:tcPr>
          <w:p w:rsidR="00CA10DE" w:rsidRDefault="00CA10DE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CA10DE" w:rsidRDefault="00CA10DE" w:rsidP="003F474D">
            <w:pPr>
              <w:spacing w:after="120"/>
              <w:jc w:val="both"/>
            </w:pPr>
          </w:p>
        </w:tc>
      </w:tr>
      <w:tr w:rsidR="00CA10DE" w:rsidTr="003F474D">
        <w:tc>
          <w:tcPr>
            <w:tcW w:w="727" w:type="dxa"/>
          </w:tcPr>
          <w:p w:rsidR="00CA10DE" w:rsidRDefault="00CA10DE" w:rsidP="003F474D">
            <w:pPr>
              <w:spacing w:after="120"/>
              <w:jc w:val="both"/>
            </w:pPr>
            <w:r>
              <w:t>3.</w:t>
            </w:r>
          </w:p>
        </w:tc>
        <w:tc>
          <w:tcPr>
            <w:tcW w:w="2081" w:type="dxa"/>
          </w:tcPr>
          <w:p w:rsidR="00CA10DE" w:rsidRDefault="009A7895" w:rsidP="003F474D">
            <w:pPr>
              <w:spacing w:after="120"/>
              <w:jc w:val="both"/>
            </w:pPr>
            <w:r>
              <w:t xml:space="preserve">Вывод </w:t>
            </w:r>
            <w:r>
              <w:lastRenderedPageBreak/>
              <w:t>расписания</w:t>
            </w:r>
          </w:p>
        </w:tc>
        <w:tc>
          <w:tcPr>
            <w:tcW w:w="2790" w:type="dxa"/>
          </w:tcPr>
          <w:p w:rsidR="00CA10DE" w:rsidRPr="00E17BE2" w:rsidRDefault="0098134C" w:rsidP="003F474D">
            <w:pPr>
              <w:spacing w:after="120"/>
              <w:jc w:val="both"/>
            </w:pPr>
            <w:r>
              <w:lastRenderedPageBreak/>
              <w:t xml:space="preserve">Система предоставляет расписание, полученное </w:t>
            </w:r>
            <w:r>
              <w:lastRenderedPageBreak/>
              <w:t>во время расчетов в заранее оговоренном формате.</w:t>
            </w:r>
          </w:p>
        </w:tc>
        <w:tc>
          <w:tcPr>
            <w:tcW w:w="1743" w:type="dxa"/>
          </w:tcPr>
          <w:p w:rsidR="00CA10DE" w:rsidRDefault="00CA10DE" w:rsidP="003F474D">
            <w:pPr>
              <w:spacing w:after="120"/>
              <w:jc w:val="both"/>
            </w:pPr>
          </w:p>
        </w:tc>
        <w:tc>
          <w:tcPr>
            <w:tcW w:w="2938" w:type="dxa"/>
          </w:tcPr>
          <w:p w:rsidR="00CA10DE" w:rsidRPr="004B45BA" w:rsidRDefault="00CA10DE" w:rsidP="003F474D">
            <w:pPr>
              <w:spacing w:after="120"/>
              <w:jc w:val="both"/>
            </w:pPr>
          </w:p>
        </w:tc>
      </w:tr>
    </w:tbl>
    <w:p w:rsidR="007449BF" w:rsidRDefault="007449BF" w:rsidP="00B44883">
      <w:pPr>
        <w:spacing w:after="120"/>
        <w:jc w:val="both"/>
      </w:pPr>
    </w:p>
    <w:sectPr w:rsidR="007449BF" w:rsidSect="005F6898">
      <w:headerReference w:type="default" r:id="rId19"/>
      <w:footerReference w:type="default" r:id="rId20"/>
      <w:pgSz w:w="11906" w:h="16838" w:code="9"/>
      <w:pgMar w:top="567" w:right="709" w:bottom="851" w:left="1134" w:header="278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B6A" w:rsidRDefault="00360B6A">
      <w:r>
        <w:separator/>
      </w:r>
    </w:p>
  </w:endnote>
  <w:endnote w:type="continuationSeparator" w:id="0">
    <w:p w:rsidR="00360B6A" w:rsidRDefault="00360B6A">
      <w:r>
        <w:continuationSeparator/>
      </w:r>
    </w:p>
  </w:endnote>
  <w:endnote w:type="continuationNotice" w:id="1">
    <w:p w:rsidR="00360B6A" w:rsidRDefault="00360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6A" w:rsidRDefault="00360B6A" w:rsidP="005F68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4069">
      <w:rPr>
        <w:rStyle w:val="PageNumber"/>
        <w:noProof/>
      </w:rPr>
      <w:t>2</w:t>
    </w:r>
    <w:r>
      <w:rPr>
        <w:rStyle w:val="PageNumber"/>
      </w:rPr>
      <w:fldChar w:fldCharType="end"/>
    </w:r>
  </w:p>
  <w:p w:rsidR="00360B6A" w:rsidRDefault="00360B6A" w:rsidP="005F68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B6A" w:rsidRDefault="00360B6A">
      <w:r>
        <w:separator/>
      </w:r>
    </w:p>
  </w:footnote>
  <w:footnote w:type="continuationSeparator" w:id="0">
    <w:p w:rsidR="00360B6A" w:rsidRDefault="00360B6A">
      <w:r>
        <w:continuationSeparator/>
      </w:r>
    </w:p>
  </w:footnote>
  <w:footnote w:type="continuationNotice" w:id="1">
    <w:p w:rsidR="00360B6A" w:rsidRDefault="00360B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8"/>
      <w:gridCol w:w="3421"/>
    </w:tblGrid>
    <w:tr w:rsidR="00360B6A" w:rsidRPr="003E65E4" w:rsidTr="003E65E4">
      <w:tc>
        <w:tcPr>
          <w:tcW w:w="6858" w:type="dxa"/>
        </w:tcPr>
        <w:p w:rsidR="00360B6A" w:rsidRPr="00A64D94" w:rsidRDefault="00360B6A" w:rsidP="003E65E4">
          <w:pPr>
            <w:pStyle w:val="Header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Первичная дизайн-спецификация</w:t>
          </w:r>
        </w:p>
        <w:p w:rsidR="00360B6A" w:rsidRPr="003E65E4" w:rsidRDefault="00360B6A" w:rsidP="003E65E4">
          <w:pPr>
            <w:pStyle w:val="Header"/>
            <w:jc w:val="both"/>
          </w:pPr>
          <w:r>
            <w:t>Основные сценарии работы пользователя с системой</w:t>
          </w:r>
        </w:p>
      </w:tc>
      <w:tc>
        <w:tcPr>
          <w:tcW w:w="3421" w:type="dxa"/>
        </w:tcPr>
        <w:p w:rsidR="00360B6A" w:rsidRPr="00C35A85" w:rsidRDefault="00360B6A" w:rsidP="00E44D42">
          <w:pPr>
            <w:pStyle w:val="Header"/>
            <w:jc w:val="right"/>
            <w:rPr>
              <w:lang w:val="en-US"/>
            </w:rPr>
          </w:pPr>
          <w:r>
            <w:t>Версия: 0.</w:t>
          </w:r>
          <w:r>
            <w:rPr>
              <w:lang w:val="en-US"/>
            </w:rPr>
            <w:t>3</w:t>
          </w:r>
        </w:p>
      </w:tc>
    </w:tr>
  </w:tbl>
  <w:p w:rsidR="00360B6A" w:rsidRPr="003E65E4" w:rsidRDefault="00360B6A" w:rsidP="005F689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3DBC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50C5C5C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5170139"/>
    <w:multiLevelType w:val="multilevel"/>
    <w:tmpl w:val="81622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3A3170D"/>
    <w:multiLevelType w:val="multilevel"/>
    <w:tmpl w:val="7EF863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49B2768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18E0150"/>
    <w:multiLevelType w:val="multilevel"/>
    <w:tmpl w:val="0BB8EDA8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3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3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3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3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3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3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3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73C58F7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02B0F4E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16D59DD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2337B37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76973AD"/>
    <w:multiLevelType w:val="multilevel"/>
    <w:tmpl w:val="73FE4F9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A9061BD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CF70A48"/>
    <w:multiLevelType w:val="multilevel"/>
    <w:tmpl w:val="637AD568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E6600B5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FE15791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44A110F5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CDA5374"/>
    <w:multiLevelType w:val="hybridMultilevel"/>
    <w:tmpl w:val="AF7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5331C"/>
    <w:multiLevelType w:val="multilevel"/>
    <w:tmpl w:val="7EF863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F5E32D7"/>
    <w:multiLevelType w:val="multilevel"/>
    <w:tmpl w:val="CD141516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2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2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2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71C61655"/>
    <w:multiLevelType w:val="multilevel"/>
    <w:tmpl w:val="0BB8EDA8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3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3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3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3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3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3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3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73194567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76A44B25"/>
    <w:multiLevelType w:val="multilevel"/>
    <w:tmpl w:val="ED346174"/>
    <w:lvl w:ilvl="0">
      <w:start w:val="1"/>
      <w:numFmt w:val="none"/>
      <w:lvlText w:val="2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2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2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2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2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2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7FF822F9"/>
    <w:multiLevelType w:val="multilevel"/>
    <w:tmpl w:val="9320D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4"/>
  </w:num>
  <w:num w:numId="5">
    <w:abstractNumId w:val="12"/>
  </w:num>
  <w:num w:numId="6">
    <w:abstractNumId w:val="18"/>
  </w:num>
  <w:num w:numId="7">
    <w:abstractNumId w:val="19"/>
  </w:num>
  <w:num w:numId="8">
    <w:abstractNumId w:val="5"/>
  </w:num>
  <w:num w:numId="9">
    <w:abstractNumId w:val="17"/>
  </w:num>
  <w:num w:numId="10">
    <w:abstractNumId w:val="3"/>
  </w:num>
  <w:num w:numId="11">
    <w:abstractNumId w:val="22"/>
  </w:num>
  <w:num w:numId="12">
    <w:abstractNumId w:val="15"/>
  </w:num>
  <w:num w:numId="13">
    <w:abstractNumId w:val="8"/>
  </w:num>
  <w:num w:numId="14">
    <w:abstractNumId w:val="7"/>
  </w:num>
  <w:num w:numId="15">
    <w:abstractNumId w:val="9"/>
  </w:num>
  <w:num w:numId="16">
    <w:abstractNumId w:val="11"/>
  </w:num>
  <w:num w:numId="17">
    <w:abstractNumId w:val="21"/>
  </w:num>
  <w:num w:numId="18">
    <w:abstractNumId w:val="6"/>
  </w:num>
  <w:num w:numId="19">
    <w:abstractNumId w:val="13"/>
  </w:num>
  <w:num w:numId="20">
    <w:abstractNumId w:val="20"/>
  </w:num>
  <w:num w:numId="21">
    <w:abstractNumId w:val="0"/>
  </w:num>
  <w:num w:numId="22">
    <w:abstractNumId w:val="14"/>
  </w:num>
  <w:num w:numId="2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/>
  <w:trackRevisions/>
  <w:defaultTabStop w:val="708"/>
  <w:characterSpacingControl w:val="doNotCompress"/>
  <w:hdrShapeDefaults>
    <o:shapedefaults v:ext="edit" spidmax="256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CC"/>
    <w:rsid w:val="000054E8"/>
    <w:rsid w:val="00005777"/>
    <w:rsid w:val="0001006E"/>
    <w:rsid w:val="000116DE"/>
    <w:rsid w:val="00020341"/>
    <w:rsid w:val="000348D8"/>
    <w:rsid w:val="0006654F"/>
    <w:rsid w:val="000757EC"/>
    <w:rsid w:val="00077408"/>
    <w:rsid w:val="000844C9"/>
    <w:rsid w:val="00090A83"/>
    <w:rsid w:val="000A07C4"/>
    <w:rsid w:val="000A5C7F"/>
    <w:rsid w:val="000D0FA3"/>
    <w:rsid w:val="000E0557"/>
    <w:rsid w:val="000F1027"/>
    <w:rsid w:val="000F4A31"/>
    <w:rsid w:val="001172EB"/>
    <w:rsid w:val="001422F9"/>
    <w:rsid w:val="00143B98"/>
    <w:rsid w:val="001535FF"/>
    <w:rsid w:val="0016045F"/>
    <w:rsid w:val="00176AE2"/>
    <w:rsid w:val="001800A2"/>
    <w:rsid w:val="001807BD"/>
    <w:rsid w:val="00181ECE"/>
    <w:rsid w:val="001D7948"/>
    <w:rsid w:val="001F4A86"/>
    <w:rsid w:val="00205BC2"/>
    <w:rsid w:val="00207293"/>
    <w:rsid w:val="00214930"/>
    <w:rsid w:val="0022021C"/>
    <w:rsid w:val="00220957"/>
    <w:rsid w:val="002607E0"/>
    <w:rsid w:val="00284BC3"/>
    <w:rsid w:val="00285750"/>
    <w:rsid w:val="00292246"/>
    <w:rsid w:val="00296C07"/>
    <w:rsid w:val="002A0CAB"/>
    <w:rsid w:val="002A1B31"/>
    <w:rsid w:val="002A480E"/>
    <w:rsid w:val="002B31DF"/>
    <w:rsid w:val="002C007E"/>
    <w:rsid w:val="002C1C3A"/>
    <w:rsid w:val="002D00C5"/>
    <w:rsid w:val="002D054D"/>
    <w:rsid w:val="002E1BFD"/>
    <w:rsid w:val="002E2EB2"/>
    <w:rsid w:val="002E6DCC"/>
    <w:rsid w:val="002E77D7"/>
    <w:rsid w:val="002F11FD"/>
    <w:rsid w:val="00305015"/>
    <w:rsid w:val="003126DA"/>
    <w:rsid w:val="003208F2"/>
    <w:rsid w:val="00325B28"/>
    <w:rsid w:val="0033203F"/>
    <w:rsid w:val="003365D6"/>
    <w:rsid w:val="0033674A"/>
    <w:rsid w:val="00342035"/>
    <w:rsid w:val="003503E7"/>
    <w:rsid w:val="00351696"/>
    <w:rsid w:val="003530B0"/>
    <w:rsid w:val="00360B6A"/>
    <w:rsid w:val="003618B5"/>
    <w:rsid w:val="003647E5"/>
    <w:rsid w:val="00376638"/>
    <w:rsid w:val="00395270"/>
    <w:rsid w:val="003C1F0E"/>
    <w:rsid w:val="003C62DC"/>
    <w:rsid w:val="003D5EC5"/>
    <w:rsid w:val="003E0BEE"/>
    <w:rsid w:val="003E20D2"/>
    <w:rsid w:val="003E65E4"/>
    <w:rsid w:val="003E71AC"/>
    <w:rsid w:val="003F2C9C"/>
    <w:rsid w:val="003F41DE"/>
    <w:rsid w:val="003F474D"/>
    <w:rsid w:val="00405E5D"/>
    <w:rsid w:val="004101D6"/>
    <w:rsid w:val="00410601"/>
    <w:rsid w:val="0042693B"/>
    <w:rsid w:val="00433194"/>
    <w:rsid w:val="004337AA"/>
    <w:rsid w:val="0043447A"/>
    <w:rsid w:val="0044046A"/>
    <w:rsid w:val="00445D55"/>
    <w:rsid w:val="004476A1"/>
    <w:rsid w:val="004562E3"/>
    <w:rsid w:val="00475573"/>
    <w:rsid w:val="00475835"/>
    <w:rsid w:val="0047604B"/>
    <w:rsid w:val="00485902"/>
    <w:rsid w:val="00485987"/>
    <w:rsid w:val="004A2775"/>
    <w:rsid w:val="004A2BA3"/>
    <w:rsid w:val="004A30C3"/>
    <w:rsid w:val="004B45BA"/>
    <w:rsid w:val="004B50D3"/>
    <w:rsid w:val="004C18EE"/>
    <w:rsid w:val="004C3E23"/>
    <w:rsid w:val="004D0DC8"/>
    <w:rsid w:val="004D33BF"/>
    <w:rsid w:val="004E27B9"/>
    <w:rsid w:val="004E7A9C"/>
    <w:rsid w:val="004E7C00"/>
    <w:rsid w:val="004F1C0B"/>
    <w:rsid w:val="005175F3"/>
    <w:rsid w:val="00530285"/>
    <w:rsid w:val="00532562"/>
    <w:rsid w:val="00541095"/>
    <w:rsid w:val="00541678"/>
    <w:rsid w:val="005432A8"/>
    <w:rsid w:val="0054425D"/>
    <w:rsid w:val="005458DA"/>
    <w:rsid w:val="00564EFE"/>
    <w:rsid w:val="005B13E1"/>
    <w:rsid w:val="005C6829"/>
    <w:rsid w:val="005D0D52"/>
    <w:rsid w:val="005D3F6A"/>
    <w:rsid w:val="005D4F79"/>
    <w:rsid w:val="005D6504"/>
    <w:rsid w:val="005E3762"/>
    <w:rsid w:val="005F6898"/>
    <w:rsid w:val="00602FA7"/>
    <w:rsid w:val="006073DF"/>
    <w:rsid w:val="006174DA"/>
    <w:rsid w:val="0062322D"/>
    <w:rsid w:val="00642BB6"/>
    <w:rsid w:val="0064365E"/>
    <w:rsid w:val="006561D3"/>
    <w:rsid w:val="00657127"/>
    <w:rsid w:val="00663045"/>
    <w:rsid w:val="00667F50"/>
    <w:rsid w:val="00672D3D"/>
    <w:rsid w:val="00672E0D"/>
    <w:rsid w:val="00676B36"/>
    <w:rsid w:val="006772DB"/>
    <w:rsid w:val="00681A64"/>
    <w:rsid w:val="006870D7"/>
    <w:rsid w:val="00694681"/>
    <w:rsid w:val="006A3070"/>
    <w:rsid w:val="006B7193"/>
    <w:rsid w:val="006D0842"/>
    <w:rsid w:val="006D5606"/>
    <w:rsid w:val="006F270A"/>
    <w:rsid w:val="006F3A66"/>
    <w:rsid w:val="006F48BF"/>
    <w:rsid w:val="00701970"/>
    <w:rsid w:val="00714069"/>
    <w:rsid w:val="007146F4"/>
    <w:rsid w:val="0072668B"/>
    <w:rsid w:val="00734446"/>
    <w:rsid w:val="007449BF"/>
    <w:rsid w:val="00750C60"/>
    <w:rsid w:val="00752477"/>
    <w:rsid w:val="0075286E"/>
    <w:rsid w:val="00761851"/>
    <w:rsid w:val="00762365"/>
    <w:rsid w:val="00764224"/>
    <w:rsid w:val="0078455B"/>
    <w:rsid w:val="00790093"/>
    <w:rsid w:val="00790804"/>
    <w:rsid w:val="00795FC8"/>
    <w:rsid w:val="007A1024"/>
    <w:rsid w:val="007A14B9"/>
    <w:rsid w:val="007A265C"/>
    <w:rsid w:val="007B70CE"/>
    <w:rsid w:val="007C35A4"/>
    <w:rsid w:val="007E6FE4"/>
    <w:rsid w:val="007F2B77"/>
    <w:rsid w:val="008234BA"/>
    <w:rsid w:val="00830C4C"/>
    <w:rsid w:val="008328C0"/>
    <w:rsid w:val="00842DEB"/>
    <w:rsid w:val="00846E6A"/>
    <w:rsid w:val="008524BF"/>
    <w:rsid w:val="008535B5"/>
    <w:rsid w:val="008677F9"/>
    <w:rsid w:val="00880CD3"/>
    <w:rsid w:val="00880F3E"/>
    <w:rsid w:val="00882E97"/>
    <w:rsid w:val="00885935"/>
    <w:rsid w:val="008860D3"/>
    <w:rsid w:val="008871A1"/>
    <w:rsid w:val="00892B20"/>
    <w:rsid w:val="008A08E9"/>
    <w:rsid w:val="008A2039"/>
    <w:rsid w:val="008C073E"/>
    <w:rsid w:val="008C0F89"/>
    <w:rsid w:val="008C3675"/>
    <w:rsid w:val="008D2AFE"/>
    <w:rsid w:val="008D4325"/>
    <w:rsid w:val="008D7955"/>
    <w:rsid w:val="008E6999"/>
    <w:rsid w:val="009106A9"/>
    <w:rsid w:val="00947AF1"/>
    <w:rsid w:val="0098134C"/>
    <w:rsid w:val="00982E33"/>
    <w:rsid w:val="00983189"/>
    <w:rsid w:val="0099060E"/>
    <w:rsid w:val="00992714"/>
    <w:rsid w:val="0099373D"/>
    <w:rsid w:val="009A1EA7"/>
    <w:rsid w:val="009A7895"/>
    <w:rsid w:val="009B4F42"/>
    <w:rsid w:val="009B683F"/>
    <w:rsid w:val="009D425E"/>
    <w:rsid w:val="009E1AFF"/>
    <w:rsid w:val="009E2637"/>
    <w:rsid w:val="009E581E"/>
    <w:rsid w:val="009E6D88"/>
    <w:rsid w:val="009F47D6"/>
    <w:rsid w:val="00A11133"/>
    <w:rsid w:val="00A2614C"/>
    <w:rsid w:val="00A27651"/>
    <w:rsid w:val="00A458AF"/>
    <w:rsid w:val="00A45F10"/>
    <w:rsid w:val="00A463C7"/>
    <w:rsid w:val="00A50E2B"/>
    <w:rsid w:val="00A538E0"/>
    <w:rsid w:val="00A60C0D"/>
    <w:rsid w:val="00A6199A"/>
    <w:rsid w:val="00A64D94"/>
    <w:rsid w:val="00A7010F"/>
    <w:rsid w:val="00A70D4D"/>
    <w:rsid w:val="00A7290B"/>
    <w:rsid w:val="00A75AE4"/>
    <w:rsid w:val="00A8712D"/>
    <w:rsid w:val="00A9075E"/>
    <w:rsid w:val="00A91542"/>
    <w:rsid w:val="00A97093"/>
    <w:rsid w:val="00AB64E7"/>
    <w:rsid w:val="00AC0AE0"/>
    <w:rsid w:val="00AC5E9A"/>
    <w:rsid w:val="00AD7BAD"/>
    <w:rsid w:val="00AF18E1"/>
    <w:rsid w:val="00AF71A5"/>
    <w:rsid w:val="00B060B3"/>
    <w:rsid w:val="00B14F8F"/>
    <w:rsid w:val="00B25B95"/>
    <w:rsid w:val="00B36B9B"/>
    <w:rsid w:val="00B44883"/>
    <w:rsid w:val="00B47837"/>
    <w:rsid w:val="00B72E51"/>
    <w:rsid w:val="00B73B3A"/>
    <w:rsid w:val="00B86E08"/>
    <w:rsid w:val="00B878B9"/>
    <w:rsid w:val="00BB4C01"/>
    <w:rsid w:val="00BB7E86"/>
    <w:rsid w:val="00BC1E27"/>
    <w:rsid w:val="00BC303D"/>
    <w:rsid w:val="00BD0A6C"/>
    <w:rsid w:val="00BE2E1C"/>
    <w:rsid w:val="00BE46D6"/>
    <w:rsid w:val="00BE613C"/>
    <w:rsid w:val="00C103B4"/>
    <w:rsid w:val="00C16EFA"/>
    <w:rsid w:val="00C32D69"/>
    <w:rsid w:val="00C35A85"/>
    <w:rsid w:val="00C366A1"/>
    <w:rsid w:val="00C821BC"/>
    <w:rsid w:val="00C876B5"/>
    <w:rsid w:val="00C94811"/>
    <w:rsid w:val="00C96352"/>
    <w:rsid w:val="00CA09E8"/>
    <w:rsid w:val="00CA10DE"/>
    <w:rsid w:val="00CB1D2E"/>
    <w:rsid w:val="00CB5E20"/>
    <w:rsid w:val="00CB72D1"/>
    <w:rsid w:val="00CC727A"/>
    <w:rsid w:val="00CD0EF5"/>
    <w:rsid w:val="00CD4197"/>
    <w:rsid w:val="00D06294"/>
    <w:rsid w:val="00D25A46"/>
    <w:rsid w:val="00D4026E"/>
    <w:rsid w:val="00D50571"/>
    <w:rsid w:val="00D538E5"/>
    <w:rsid w:val="00D6547C"/>
    <w:rsid w:val="00D775B7"/>
    <w:rsid w:val="00DC7199"/>
    <w:rsid w:val="00DE078A"/>
    <w:rsid w:val="00E063D3"/>
    <w:rsid w:val="00E12849"/>
    <w:rsid w:val="00E15AE3"/>
    <w:rsid w:val="00E17BE2"/>
    <w:rsid w:val="00E436FD"/>
    <w:rsid w:val="00E44D42"/>
    <w:rsid w:val="00E51095"/>
    <w:rsid w:val="00E845D5"/>
    <w:rsid w:val="00E967D2"/>
    <w:rsid w:val="00EA4ADA"/>
    <w:rsid w:val="00EA51AA"/>
    <w:rsid w:val="00EB34F9"/>
    <w:rsid w:val="00EB4504"/>
    <w:rsid w:val="00ED2CA8"/>
    <w:rsid w:val="00EF26DD"/>
    <w:rsid w:val="00EF5D75"/>
    <w:rsid w:val="00EF6347"/>
    <w:rsid w:val="00EF70C9"/>
    <w:rsid w:val="00F0405D"/>
    <w:rsid w:val="00F046C8"/>
    <w:rsid w:val="00F129B8"/>
    <w:rsid w:val="00F13E80"/>
    <w:rsid w:val="00F15814"/>
    <w:rsid w:val="00F22BDB"/>
    <w:rsid w:val="00F300E4"/>
    <w:rsid w:val="00F3404A"/>
    <w:rsid w:val="00F37357"/>
    <w:rsid w:val="00F46A2F"/>
    <w:rsid w:val="00F50FB9"/>
    <w:rsid w:val="00F546AB"/>
    <w:rsid w:val="00F71EAB"/>
    <w:rsid w:val="00F73E31"/>
    <w:rsid w:val="00F9698F"/>
    <w:rsid w:val="00FA2950"/>
    <w:rsid w:val="00FD12C4"/>
    <w:rsid w:val="00FD4BD1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qFormat/>
    <w:rsid w:val="002E6D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D2"/>
    <w:basedOn w:val="Normal"/>
    <w:next w:val="Normal"/>
    <w:link w:val="Heading2Char"/>
    <w:qFormat/>
    <w:rsid w:val="002E6DCC"/>
    <w:pPr>
      <w:keepNext/>
      <w:tabs>
        <w:tab w:val="num" w:pos="792"/>
      </w:tabs>
      <w:spacing w:before="240"/>
      <w:ind w:left="792" w:hanging="432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A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D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aliases w:val="HD2 Char"/>
    <w:basedOn w:val="DefaultParagraphFont"/>
    <w:link w:val="Heading2"/>
    <w:rsid w:val="002E6DC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2E6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E6DCC"/>
    <w:rPr>
      <w:color w:val="0000FF"/>
      <w:u w:val="single"/>
    </w:rPr>
  </w:style>
  <w:style w:type="paragraph" w:customStyle="1" w:styleId="CellBullet">
    <w:name w:val="CellBullet"/>
    <w:rsid w:val="002E6DCC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character" w:styleId="Strong">
    <w:name w:val="Strong"/>
    <w:qFormat/>
    <w:rsid w:val="002E6DCC"/>
    <w:rPr>
      <w:b/>
      <w:bCs/>
    </w:rPr>
  </w:style>
  <w:style w:type="paragraph" w:styleId="Header">
    <w:name w:val="header"/>
    <w:basedOn w:val="Normal"/>
    <w:link w:val="HeaderChar"/>
    <w:rsid w:val="002E6DC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rsid w:val="002E6DC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rsid w:val="002E6DCC"/>
    <w:pPr>
      <w:tabs>
        <w:tab w:val="right" w:leader="dot" w:pos="10065"/>
      </w:tabs>
      <w:spacing w:before="120"/>
    </w:pPr>
  </w:style>
  <w:style w:type="paragraph" w:styleId="NormalWeb">
    <w:name w:val="Normal (Web)"/>
    <w:basedOn w:val="Normal"/>
    <w:rsid w:val="002E6DCC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2E6DCC"/>
  </w:style>
  <w:style w:type="paragraph" w:styleId="ListNumber3">
    <w:name w:val="List Number 3"/>
    <w:basedOn w:val="Normal"/>
    <w:rsid w:val="002E6DCC"/>
    <w:pPr>
      <w:tabs>
        <w:tab w:val="num" w:pos="1584"/>
      </w:tabs>
      <w:spacing w:before="120"/>
      <w:ind w:left="1584" w:hanging="504"/>
      <w:jc w:val="both"/>
    </w:pPr>
    <w:rPr>
      <w:szCs w:val="20"/>
    </w:rPr>
  </w:style>
  <w:style w:type="paragraph" w:styleId="TOC2">
    <w:name w:val="toc 2"/>
    <w:basedOn w:val="Normal"/>
    <w:next w:val="Normal"/>
    <w:autoRedefine/>
    <w:uiPriority w:val="39"/>
    <w:rsid w:val="002E6DCC"/>
    <w:pPr>
      <w:ind w:left="240"/>
    </w:pPr>
  </w:style>
  <w:style w:type="character" w:styleId="CommentReference">
    <w:name w:val="annotation reference"/>
    <w:semiHidden/>
    <w:rsid w:val="002E6D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E6D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6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rsid w:val="002E6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6DCC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2E6DCC"/>
    <w:pPr>
      <w:ind w:left="708"/>
    </w:pPr>
  </w:style>
  <w:style w:type="character" w:styleId="FollowedHyperlink">
    <w:name w:val="FollowedHyperlink"/>
    <w:rsid w:val="002E6DCC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2E6DCC"/>
    <w:rPr>
      <w:b/>
      <w:bCs/>
      <w:sz w:val="20"/>
      <w:szCs w:val="20"/>
    </w:rPr>
  </w:style>
  <w:style w:type="paragraph" w:customStyle="1" w:styleId="Default">
    <w:name w:val="Default"/>
    <w:rsid w:val="002E6DC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6DCC"/>
    <w:rPr>
      <w:color w:val="808080"/>
    </w:rPr>
  </w:style>
  <w:style w:type="paragraph" w:styleId="EndnoteText">
    <w:name w:val="endnote text"/>
    <w:basedOn w:val="Normal"/>
    <w:link w:val="EndnoteTextChar"/>
    <w:rsid w:val="002E6D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rsid w:val="002E6DCC"/>
    <w:rPr>
      <w:vertAlign w:val="superscript"/>
    </w:rPr>
  </w:style>
  <w:style w:type="paragraph" w:styleId="Revision">
    <w:name w:val="Revision"/>
    <w:hidden/>
    <w:uiPriority w:val="99"/>
    <w:semiHidden/>
    <w:rsid w:val="00BE4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35A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NoSpacing">
    <w:name w:val="No Spacing"/>
    <w:uiPriority w:val="1"/>
    <w:qFormat/>
    <w:rsid w:val="00C35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qFormat/>
    <w:rsid w:val="002E6D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D2"/>
    <w:basedOn w:val="Normal"/>
    <w:next w:val="Normal"/>
    <w:link w:val="Heading2Char"/>
    <w:qFormat/>
    <w:rsid w:val="002E6DCC"/>
    <w:pPr>
      <w:keepNext/>
      <w:tabs>
        <w:tab w:val="num" w:pos="792"/>
      </w:tabs>
      <w:spacing w:before="240"/>
      <w:ind w:left="792" w:hanging="432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A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D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aliases w:val="HD2 Char"/>
    <w:basedOn w:val="DefaultParagraphFont"/>
    <w:link w:val="Heading2"/>
    <w:rsid w:val="002E6DC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table" w:styleId="TableGrid">
    <w:name w:val="Table Grid"/>
    <w:basedOn w:val="TableNormal"/>
    <w:uiPriority w:val="59"/>
    <w:rsid w:val="002E6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2E6DCC"/>
    <w:rPr>
      <w:color w:val="0000FF"/>
      <w:u w:val="single"/>
    </w:rPr>
  </w:style>
  <w:style w:type="paragraph" w:customStyle="1" w:styleId="CellBullet">
    <w:name w:val="CellBullet"/>
    <w:rsid w:val="002E6DCC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character" w:styleId="Strong">
    <w:name w:val="Strong"/>
    <w:qFormat/>
    <w:rsid w:val="002E6DCC"/>
    <w:rPr>
      <w:b/>
      <w:bCs/>
    </w:rPr>
  </w:style>
  <w:style w:type="paragraph" w:styleId="Header">
    <w:name w:val="header"/>
    <w:basedOn w:val="Normal"/>
    <w:link w:val="HeaderChar"/>
    <w:rsid w:val="002E6DC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rsid w:val="002E6DC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E6D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rsid w:val="002E6DCC"/>
    <w:pPr>
      <w:tabs>
        <w:tab w:val="right" w:leader="dot" w:pos="10065"/>
      </w:tabs>
      <w:spacing w:before="120"/>
    </w:pPr>
  </w:style>
  <w:style w:type="paragraph" w:styleId="NormalWeb">
    <w:name w:val="Normal (Web)"/>
    <w:basedOn w:val="Normal"/>
    <w:rsid w:val="002E6DCC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2E6DCC"/>
  </w:style>
  <w:style w:type="paragraph" w:styleId="ListNumber3">
    <w:name w:val="List Number 3"/>
    <w:basedOn w:val="Normal"/>
    <w:rsid w:val="002E6DCC"/>
    <w:pPr>
      <w:tabs>
        <w:tab w:val="num" w:pos="1584"/>
      </w:tabs>
      <w:spacing w:before="120"/>
      <w:ind w:left="1584" w:hanging="504"/>
      <w:jc w:val="both"/>
    </w:pPr>
    <w:rPr>
      <w:szCs w:val="20"/>
    </w:rPr>
  </w:style>
  <w:style w:type="paragraph" w:styleId="TOC2">
    <w:name w:val="toc 2"/>
    <w:basedOn w:val="Normal"/>
    <w:next w:val="Normal"/>
    <w:autoRedefine/>
    <w:uiPriority w:val="39"/>
    <w:rsid w:val="002E6DCC"/>
    <w:pPr>
      <w:ind w:left="240"/>
    </w:pPr>
  </w:style>
  <w:style w:type="character" w:styleId="CommentReference">
    <w:name w:val="annotation reference"/>
    <w:semiHidden/>
    <w:rsid w:val="002E6D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E6D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6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rsid w:val="002E6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6DCC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2E6DCC"/>
    <w:pPr>
      <w:ind w:left="708"/>
    </w:pPr>
  </w:style>
  <w:style w:type="character" w:styleId="FollowedHyperlink">
    <w:name w:val="FollowedHyperlink"/>
    <w:rsid w:val="002E6DCC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2E6DCC"/>
    <w:rPr>
      <w:b/>
      <w:bCs/>
      <w:sz w:val="20"/>
      <w:szCs w:val="20"/>
    </w:rPr>
  </w:style>
  <w:style w:type="paragraph" w:customStyle="1" w:styleId="Default">
    <w:name w:val="Default"/>
    <w:rsid w:val="002E6DC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6DCC"/>
    <w:rPr>
      <w:color w:val="808080"/>
    </w:rPr>
  </w:style>
  <w:style w:type="paragraph" w:styleId="EndnoteText">
    <w:name w:val="endnote text"/>
    <w:basedOn w:val="Normal"/>
    <w:link w:val="EndnoteTextChar"/>
    <w:rsid w:val="002E6D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E6D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rsid w:val="002E6DCC"/>
    <w:rPr>
      <w:vertAlign w:val="superscript"/>
    </w:rPr>
  </w:style>
  <w:style w:type="paragraph" w:styleId="Revision">
    <w:name w:val="Revision"/>
    <w:hidden/>
    <w:uiPriority w:val="99"/>
    <w:semiHidden/>
    <w:rsid w:val="00BE4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35A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NoSpacing">
    <w:name w:val="No Spacing"/>
    <w:uiPriority w:val="1"/>
    <w:qFormat/>
    <w:rsid w:val="00C35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8BA99-3AC9-4F34-9A65-F18F67411C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15E87-E0D9-4242-84D0-817254E8C5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5401C6-12FE-42CE-9694-6D1611CB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21</Pages>
  <Words>3419</Words>
  <Characters>19492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Rusal</Company>
  <LinksUpToDate>false</LinksUpToDate>
  <CharactersWithSpaces>22866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Ivan Solovyev</cp:lastModifiedBy>
  <cp:revision>60</cp:revision>
  <cp:lastPrinted>2013-10-29T16:09:00Z</cp:lastPrinted>
  <dcterms:created xsi:type="dcterms:W3CDTF">2013-11-17T18:36:00Z</dcterms:created>
  <dcterms:modified xsi:type="dcterms:W3CDTF">2013-12-16T23:52:00Z</dcterms:modified>
</cp:coreProperties>
</file>